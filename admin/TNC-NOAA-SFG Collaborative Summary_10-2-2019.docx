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HABs, Crabs, and Whales Working Group: a collaboration between TNC CA, NOAA Fisheries, &amp; SFG </w:t>
      </w:r>
    </w:p>
    <w:p w14:paraId="00000002" w14:textId="77777777" w:rsidR="005A5F97" w:rsidRDefault="005A5F97">
      <w:pPr>
        <w:spacing w:after="0" w:line="240" w:lineRule="auto"/>
        <w:rPr>
          <w:rFonts w:ascii="Times New Roman" w:eastAsia="Times New Roman" w:hAnsi="Times New Roman" w:cs="Times New Roman"/>
          <w:sz w:val="24"/>
          <w:szCs w:val="24"/>
        </w:rPr>
      </w:pPr>
    </w:p>
    <w:p w14:paraId="00000003" w14:textId="77777777" w:rsidR="005A5F97" w:rsidRDefault="005A5F97">
      <w:pPr>
        <w:spacing w:after="0" w:line="240" w:lineRule="auto"/>
        <w:rPr>
          <w:rFonts w:ascii="Times New Roman" w:eastAsia="Times New Roman" w:hAnsi="Times New Roman" w:cs="Times New Roman"/>
          <w:b/>
          <w:sz w:val="24"/>
          <w:szCs w:val="24"/>
        </w:rPr>
      </w:pPr>
    </w:p>
    <w:p w14:paraId="00000004" w14:textId="77777777" w:rsidR="005A5F97" w:rsidRDefault="001D494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Objectives</w:t>
      </w:r>
    </w:p>
    <w:p w14:paraId="00000005" w14:textId="77777777" w:rsidR="005A5F97" w:rsidRDefault="005A5F97">
      <w:pPr>
        <w:spacing w:after="0" w:line="240" w:lineRule="auto"/>
        <w:rPr>
          <w:rFonts w:ascii="Times New Roman" w:eastAsia="Times New Roman" w:hAnsi="Times New Roman" w:cs="Times New Roman"/>
          <w:sz w:val="24"/>
          <w:szCs w:val="24"/>
        </w:rPr>
      </w:pPr>
    </w:p>
    <w:p w14:paraId="00000006" w14:textId="593C028D"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Climate-driven ocean changes are posing critical threats to California fisheries, which provide food, jobs, and recreation for hundreds of thousands of people across California. Recent impacts include economic losses from delayed fishing seasons and closures, human health impacts from consuming toxic animals, novel fishery interactions with threatened and endangered species, significantly altered fishing grounds creating permitting and other social challenges, and increased bycatch of non-target species and protected marine mammals. Addressing these threats and ensuring fisheries can meet the dual objectives of providing for nature and people requires testing of new management models that account for climate-driven impacts. </w:t>
      </w:r>
    </w:p>
    <w:p w14:paraId="00000007" w14:textId="77777777" w:rsidR="005A5F97" w:rsidRDefault="005A5F97">
      <w:pPr>
        <w:spacing w:after="0" w:line="240" w:lineRule="auto"/>
        <w:rPr>
          <w:rFonts w:ascii="Times New Roman" w:eastAsia="Times New Roman" w:hAnsi="Times New Roman" w:cs="Times New Roman"/>
          <w:sz w:val="24"/>
          <w:szCs w:val="24"/>
        </w:rPr>
      </w:pPr>
    </w:p>
    <w:p w14:paraId="00000008" w14:textId="61C3C885"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TNC, NOAA Fisheries, and UCSB are undertaking a collaborative research program to develop a framework for designing and implementing ‘climate-ready’ management solutions in priority fisheries along the west coast, starting with the Dungeness crab fishery. The Dungeness crab fishery has significant economic value, but </w:t>
      </w:r>
      <w:del w:id="0" w:author="Liu" w:date="2019-08-15T21:34:00Z">
        <w:r w:rsidDel="008C62B6">
          <w:rPr>
            <w:rFonts w:ascii="Times New Roman" w:eastAsia="Times New Roman" w:hAnsi="Times New Roman" w:cs="Times New Roman"/>
            <w:sz w:val="24"/>
            <w:szCs w:val="24"/>
          </w:rPr>
          <w:delText xml:space="preserve">unknown </w:delText>
        </w:r>
      </w:del>
      <w:ins w:id="1" w:author="Liu" w:date="2019-08-15T21:34:00Z">
        <w:r w:rsidR="008C62B6">
          <w:rPr>
            <w:rFonts w:ascii="Times New Roman" w:eastAsia="Times New Roman" w:hAnsi="Times New Roman" w:cs="Times New Roman"/>
            <w:sz w:val="24"/>
            <w:szCs w:val="24"/>
          </w:rPr>
          <w:t xml:space="preserve">its </w:t>
        </w:r>
      </w:ins>
      <w:r>
        <w:rPr>
          <w:rFonts w:ascii="Times New Roman" w:eastAsia="Times New Roman" w:hAnsi="Times New Roman" w:cs="Times New Roman"/>
          <w:sz w:val="24"/>
          <w:szCs w:val="24"/>
        </w:rPr>
        <w:t>stock status</w:t>
      </w:r>
      <w:ins w:id="2" w:author="Liu" w:date="2019-08-15T21:34:00Z">
        <w:r w:rsidR="008C62B6">
          <w:rPr>
            <w:rFonts w:ascii="Times New Roman" w:eastAsia="Times New Roman" w:hAnsi="Times New Roman" w:cs="Times New Roman"/>
            <w:sz w:val="24"/>
            <w:szCs w:val="24"/>
          </w:rPr>
          <w:t xml:space="preserve"> </w:t>
        </w:r>
      </w:ins>
      <w:ins w:id="3" w:author="Lyall Bellquist" w:date="2019-08-20T10:32:00Z">
        <w:r w:rsidR="00AD7644">
          <w:rPr>
            <w:rFonts w:ascii="Times New Roman" w:eastAsia="Times New Roman" w:hAnsi="Times New Roman" w:cs="Times New Roman"/>
            <w:sz w:val="24"/>
            <w:szCs w:val="24"/>
          </w:rPr>
          <w:t>ha</w:t>
        </w:r>
      </w:ins>
      <w:ins w:id="4" w:author="Liu" w:date="2019-08-15T21:34:00Z">
        <w:del w:id="5" w:author="Lyall Bellquist" w:date="2019-08-20T10:32:00Z">
          <w:r w:rsidR="008C62B6" w:rsidDel="00AD7644">
            <w:rPr>
              <w:rFonts w:ascii="Times New Roman" w:eastAsia="Times New Roman" w:hAnsi="Times New Roman" w:cs="Times New Roman"/>
              <w:sz w:val="24"/>
              <w:szCs w:val="24"/>
            </w:rPr>
            <w:delText>i</w:delText>
          </w:r>
        </w:del>
        <w:r w:rsidR="008C62B6">
          <w:rPr>
            <w:rFonts w:ascii="Times New Roman" w:eastAsia="Times New Roman" w:hAnsi="Times New Roman" w:cs="Times New Roman"/>
            <w:sz w:val="24"/>
            <w:szCs w:val="24"/>
          </w:rPr>
          <w:t xml:space="preserve">s </w:t>
        </w:r>
        <w:del w:id="6" w:author="Jameal Samhouri" w:date="2019-08-16T06:39:00Z">
          <w:r w:rsidR="008C62B6" w:rsidDel="001649CE">
            <w:rPr>
              <w:rFonts w:ascii="Times New Roman" w:eastAsia="Times New Roman" w:hAnsi="Times New Roman" w:cs="Times New Roman"/>
              <w:sz w:val="24"/>
              <w:szCs w:val="24"/>
            </w:rPr>
            <w:delText>unknown</w:delText>
          </w:r>
        </w:del>
      </w:ins>
      <w:ins w:id="7" w:author="Jameal Samhouri" w:date="2019-08-16T06:39:00Z">
        <w:r w:rsidR="001649CE">
          <w:rPr>
            <w:rFonts w:ascii="Times New Roman" w:eastAsia="Times New Roman" w:hAnsi="Times New Roman" w:cs="Times New Roman"/>
            <w:sz w:val="24"/>
            <w:szCs w:val="24"/>
          </w:rPr>
          <w:t xml:space="preserve">not </w:t>
        </w:r>
      </w:ins>
      <w:ins w:id="8" w:author="Lyall Bellquist" w:date="2019-08-20T10:32:00Z">
        <w:r w:rsidR="00AD7644">
          <w:rPr>
            <w:rFonts w:ascii="Times New Roman" w:eastAsia="Times New Roman" w:hAnsi="Times New Roman" w:cs="Times New Roman"/>
            <w:sz w:val="24"/>
            <w:szCs w:val="24"/>
          </w:rPr>
          <w:t xml:space="preserve">been </w:t>
        </w:r>
      </w:ins>
      <w:ins w:id="9" w:author="Jameal Samhouri" w:date="2019-08-16T06:40:00Z">
        <w:r w:rsidR="001649CE">
          <w:rPr>
            <w:rFonts w:ascii="Times New Roman" w:eastAsia="Times New Roman" w:hAnsi="Times New Roman" w:cs="Times New Roman"/>
            <w:sz w:val="24"/>
            <w:szCs w:val="24"/>
          </w:rPr>
          <w:t xml:space="preserve">formally </w:t>
        </w:r>
      </w:ins>
      <w:ins w:id="10" w:author="Jameal Samhouri" w:date="2019-08-16T06:39:00Z">
        <w:r w:rsidR="001649CE">
          <w:rPr>
            <w:rFonts w:ascii="Times New Roman" w:eastAsia="Times New Roman" w:hAnsi="Times New Roman" w:cs="Times New Roman"/>
            <w:sz w:val="24"/>
            <w:szCs w:val="24"/>
          </w:rPr>
          <w:t>asse</w:t>
        </w:r>
      </w:ins>
      <w:ins w:id="11" w:author="Jameal Samhouri" w:date="2019-08-16T06:40:00Z">
        <w:r w:rsidR="001649CE">
          <w:rPr>
            <w:rFonts w:ascii="Times New Roman" w:eastAsia="Times New Roman" w:hAnsi="Times New Roman" w:cs="Times New Roman"/>
            <w:sz w:val="24"/>
            <w:szCs w:val="24"/>
          </w:rPr>
          <w:t>ssed</w:t>
        </w:r>
      </w:ins>
      <w:ins w:id="12" w:author="Liu" w:date="2019-08-15T21:34:00Z">
        <w:r w:rsidR="008C62B6">
          <w:rPr>
            <w:rFonts w:ascii="Times New Roman" w:eastAsia="Times New Roman" w:hAnsi="Times New Roman" w:cs="Times New Roman"/>
            <w:sz w:val="24"/>
            <w:szCs w:val="24"/>
          </w:rPr>
          <w:t xml:space="preserve">. </w:t>
        </w:r>
      </w:ins>
      <w:del w:id="13" w:author="Liu" w:date="2019-08-15T21:34:00Z">
        <w:r w:rsidDel="008C62B6">
          <w:rPr>
            <w:rFonts w:ascii="Times New Roman" w:eastAsia="Times New Roman" w:hAnsi="Times New Roman" w:cs="Times New Roman"/>
            <w:sz w:val="24"/>
            <w:szCs w:val="24"/>
          </w:rPr>
          <w:delText xml:space="preserve">, </w:delText>
        </w:r>
      </w:del>
      <w:ins w:id="14" w:author="Jameal Samhouri" w:date="2019-08-15T11:30:00Z">
        <w:del w:id="15" w:author="Liu" w:date="2019-08-15T21:34:00Z">
          <w:r w:rsidR="00B31FF5" w:rsidDel="008C62B6">
            <w:rPr>
              <w:rFonts w:ascii="Times New Roman" w:eastAsia="Times New Roman" w:hAnsi="Times New Roman" w:cs="Times New Roman"/>
              <w:sz w:val="24"/>
              <w:szCs w:val="24"/>
            </w:rPr>
            <w:delText>and</w:delText>
          </w:r>
        </w:del>
      </w:ins>
      <w:ins w:id="16" w:author="Liu" w:date="2019-08-15T21:35:00Z">
        <w:r w:rsidR="008C62B6">
          <w:rPr>
            <w:rFonts w:ascii="Times New Roman" w:eastAsia="Times New Roman" w:hAnsi="Times New Roman" w:cs="Times New Roman"/>
            <w:sz w:val="24"/>
            <w:szCs w:val="24"/>
          </w:rPr>
          <w:t xml:space="preserve">Furthermore, there </w:t>
        </w:r>
      </w:ins>
      <w:ins w:id="17" w:author="Liu" w:date="2019-08-15T21:37:00Z">
        <w:r w:rsidR="008C62B6">
          <w:rPr>
            <w:rFonts w:ascii="Times New Roman" w:eastAsia="Times New Roman" w:hAnsi="Times New Roman" w:cs="Times New Roman"/>
            <w:sz w:val="24"/>
            <w:szCs w:val="24"/>
          </w:rPr>
          <w:t>are</w:t>
        </w:r>
      </w:ins>
      <w:ins w:id="18" w:author="Jameal Samhouri" w:date="2019-08-15T11:30:00Z">
        <w:r w:rsidR="00B31FF5">
          <w:rPr>
            <w:rFonts w:ascii="Times New Roman" w:eastAsia="Times New Roman" w:hAnsi="Times New Roman" w:cs="Times New Roman"/>
            <w:sz w:val="24"/>
            <w:szCs w:val="24"/>
          </w:rPr>
          <w:t xml:space="preserve"> large uncertaint</w:t>
        </w:r>
      </w:ins>
      <w:ins w:id="19" w:author="Liu" w:date="2019-08-15T21:37:00Z">
        <w:r w:rsidR="008C62B6">
          <w:rPr>
            <w:rFonts w:ascii="Times New Roman" w:eastAsia="Times New Roman" w:hAnsi="Times New Roman" w:cs="Times New Roman"/>
            <w:sz w:val="24"/>
            <w:szCs w:val="24"/>
          </w:rPr>
          <w:t>ies</w:t>
        </w:r>
      </w:ins>
      <w:ins w:id="20" w:author="Jameal Samhouri" w:date="2019-08-15T11:30:00Z">
        <w:del w:id="21" w:author="Liu" w:date="2019-08-15T21:37:00Z">
          <w:r w:rsidR="00B31FF5" w:rsidDel="008C62B6">
            <w:rPr>
              <w:rFonts w:ascii="Times New Roman" w:eastAsia="Times New Roman" w:hAnsi="Times New Roman" w:cs="Times New Roman"/>
              <w:sz w:val="24"/>
              <w:szCs w:val="24"/>
            </w:rPr>
            <w:delText>y</w:delText>
          </w:r>
        </w:del>
        <w:r w:rsidR="00B31FF5">
          <w:rPr>
            <w:rFonts w:ascii="Times New Roman" w:eastAsia="Times New Roman" w:hAnsi="Times New Roman" w:cs="Times New Roman"/>
            <w:sz w:val="24"/>
            <w:szCs w:val="24"/>
          </w:rPr>
          <w:t xml:space="preserve"> </w:t>
        </w:r>
        <w:del w:id="22" w:author="Liu" w:date="2019-08-15T21:35:00Z">
          <w:r w:rsidR="00B31FF5" w:rsidDel="008C62B6">
            <w:rPr>
              <w:rFonts w:ascii="Times New Roman" w:eastAsia="Times New Roman" w:hAnsi="Times New Roman" w:cs="Times New Roman"/>
              <w:sz w:val="24"/>
              <w:szCs w:val="24"/>
            </w:rPr>
            <w:delText>around</w:delText>
          </w:r>
        </w:del>
      </w:ins>
      <w:ins w:id="23" w:author="Liu" w:date="2019-08-15T21:35:00Z">
        <w:r w:rsidR="008C62B6">
          <w:rPr>
            <w:rFonts w:ascii="Times New Roman" w:eastAsia="Times New Roman" w:hAnsi="Times New Roman" w:cs="Times New Roman"/>
            <w:sz w:val="24"/>
            <w:szCs w:val="24"/>
          </w:rPr>
          <w:t xml:space="preserve">surrounding the Dungeness </w:t>
        </w:r>
      </w:ins>
      <w:ins w:id="24" w:author="Liu" w:date="2019-08-15T21:36:00Z">
        <w:r w:rsidR="008C62B6">
          <w:rPr>
            <w:rFonts w:ascii="Times New Roman" w:eastAsia="Times New Roman" w:hAnsi="Times New Roman" w:cs="Times New Roman"/>
            <w:sz w:val="24"/>
            <w:szCs w:val="24"/>
          </w:rPr>
          <w:t>f</w:t>
        </w:r>
      </w:ins>
      <w:ins w:id="25" w:author="Liu" w:date="2019-08-15T21:35:00Z">
        <w:r w:rsidR="008C62B6">
          <w:rPr>
            <w:rFonts w:ascii="Times New Roman" w:eastAsia="Times New Roman" w:hAnsi="Times New Roman" w:cs="Times New Roman"/>
            <w:sz w:val="24"/>
            <w:szCs w:val="24"/>
          </w:rPr>
          <w:t>ishery’s</w:t>
        </w:r>
      </w:ins>
      <w:ins w:id="26" w:author="Jameal Samhouri" w:date="2019-08-15T11:30:00Z">
        <w:r w:rsidR="00B31FF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sensitivity and exposure to impacts associated with climate change, </w:t>
      </w:r>
      <w:del w:id="27" w:author="Jameal Samhouri" w:date="2019-08-15T11:30:00Z">
        <w:r w:rsidDel="00B31FF5">
          <w:rPr>
            <w:rFonts w:ascii="Times New Roman" w:eastAsia="Times New Roman" w:hAnsi="Times New Roman" w:cs="Times New Roman"/>
            <w:sz w:val="24"/>
            <w:szCs w:val="24"/>
          </w:rPr>
          <w:delText xml:space="preserve">and </w:delText>
        </w:r>
      </w:del>
      <w:ins w:id="28" w:author="Jameal Samhouri" w:date="2019-08-15T11:30:00Z">
        <w:r w:rsidR="00B31FF5">
          <w:rPr>
            <w:rFonts w:ascii="Times New Roman" w:eastAsia="Times New Roman" w:hAnsi="Times New Roman" w:cs="Times New Roman"/>
            <w:sz w:val="24"/>
            <w:szCs w:val="24"/>
          </w:rPr>
          <w:t>as well as</w:t>
        </w:r>
      </w:ins>
      <w:ins w:id="29" w:author="Liu" w:date="2019-08-15T21:38:00Z">
        <w:r w:rsidR="008C62B6">
          <w:rPr>
            <w:rFonts w:ascii="Times New Roman" w:eastAsia="Times New Roman" w:hAnsi="Times New Roman" w:cs="Times New Roman"/>
            <w:sz w:val="24"/>
            <w:szCs w:val="24"/>
          </w:rPr>
          <w:t xml:space="preserve"> its</w:t>
        </w:r>
      </w:ins>
      <w:ins w:id="30" w:author="Jameal Samhouri" w:date="2019-08-15T11:30:00Z">
        <w:r w:rsidR="00B31FF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impacts on protected marine mammals due to entanglements. The shared goal of the effort is to improve our understanding of the emerging threats to and from the Dungeness crab fishery, with a focus on domoic acid contamination and whale entanglements, and identify actionable opportunities to confer greater economic and ecological resilience to the fishery.</w:t>
      </w:r>
    </w:p>
    <w:p w14:paraId="00000009" w14:textId="77777777" w:rsidR="005A5F97" w:rsidRDefault="005A5F97">
      <w:pPr>
        <w:spacing w:after="0" w:line="240" w:lineRule="auto"/>
        <w:rPr>
          <w:rFonts w:ascii="Times New Roman" w:eastAsia="Times New Roman" w:hAnsi="Times New Roman" w:cs="Times New Roman"/>
          <w:sz w:val="24"/>
          <w:szCs w:val="24"/>
        </w:rPr>
      </w:pPr>
    </w:p>
    <w:p w14:paraId="0000000A" w14:textId="77777777" w:rsidR="005A5F97" w:rsidRDefault="001D494E">
      <w:pPr>
        <w:spacing w:after="0"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TNC CA and SFG</w:t>
      </w:r>
    </w:p>
    <w:p w14:paraId="0000000B" w14:textId="2BD694E9"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TNC and SFG are working together to develop a management strategy evaluation (MSE)</w:t>
      </w:r>
      <w:del w:id="31" w:author="Lyall Bellquist" w:date="2019-10-02T16:15:00Z">
        <w:r w:rsidDel="00AB41DE">
          <w:rPr>
            <w:rFonts w:ascii="Times New Roman" w:eastAsia="Times New Roman" w:hAnsi="Times New Roman" w:cs="Times New Roman"/>
            <w:sz w:val="24"/>
            <w:szCs w:val="24"/>
          </w:rPr>
          <w:delText xml:space="preserve"> model</w:delText>
        </w:r>
      </w:del>
      <w:ins w:id="32" w:author="Lyall Bellquist" w:date="2019-10-02T16:15:00Z">
        <w:r w:rsidR="00AE42BF">
          <w:rPr>
            <w:rFonts w:ascii="Times New Roman" w:eastAsia="Times New Roman" w:hAnsi="Times New Roman" w:cs="Times New Roman"/>
            <w:sz w:val="24"/>
            <w:szCs w:val="24"/>
          </w:rPr>
          <w:t xml:space="preserve"> </w:t>
        </w:r>
      </w:ins>
      <w:del w:id="33" w:author="Lyall Bellquist" w:date="2019-10-02T16:15:00Z">
        <w:r w:rsidDel="00AE42B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that seeks, through simulation, to identify and better understand the different types of management strategies that will maximize ecological and economic outcomes for the CA Dungeness crab fishery</w:t>
      </w:r>
      <w:ins w:id="34" w:author="Lyall Bellquist" w:date="2019-10-02T16:15:00Z">
        <w:r w:rsidR="00AB41D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while minimizing public health and whale entanglement risks. </w:t>
      </w:r>
      <w:r>
        <w:rPr>
          <w:rFonts w:ascii="Times New Roman" w:eastAsia="Times New Roman" w:hAnsi="Times New Roman" w:cs="Times New Roman"/>
          <w:b/>
          <w:sz w:val="24"/>
          <w:szCs w:val="24"/>
        </w:rPr>
        <w:t>We are specifically interested in understanding how different management strategies perform, given potentially interacting threats facing the fishery now and in the future.</w:t>
      </w:r>
      <w:r>
        <w:rPr>
          <w:rFonts w:ascii="Times New Roman" w:eastAsia="Times New Roman" w:hAnsi="Times New Roman" w:cs="Times New Roman"/>
          <w:sz w:val="24"/>
          <w:szCs w:val="24"/>
        </w:rPr>
        <w:t xml:space="preserve"> To this end, our primary question is: how can we design management strategies </w:t>
      </w:r>
      <w:ins w:id="35" w:author="Liu" w:date="2019-08-15T21:40:00Z">
        <w:r w:rsidR="00260CF5">
          <w:rPr>
            <w:rFonts w:ascii="Times New Roman" w:eastAsia="Times New Roman" w:hAnsi="Times New Roman" w:cs="Times New Roman"/>
            <w:sz w:val="24"/>
            <w:szCs w:val="24"/>
          </w:rPr>
          <w:t xml:space="preserve">for the CA Dungeness crab fishery </w:t>
        </w:r>
      </w:ins>
      <w:r>
        <w:rPr>
          <w:rFonts w:ascii="Times New Roman" w:eastAsia="Times New Roman" w:hAnsi="Times New Roman" w:cs="Times New Roman"/>
          <w:sz w:val="24"/>
          <w:szCs w:val="24"/>
        </w:rPr>
        <w:t>that consider multiple threats and account for our uncertainty about future climate change impacts</w:t>
      </w:r>
      <w:del w:id="36" w:author="Liu" w:date="2019-08-15T21:41:00Z">
        <w:r w:rsidDel="00260CF5">
          <w:rPr>
            <w:rFonts w:ascii="Times New Roman" w:eastAsia="Times New Roman" w:hAnsi="Times New Roman" w:cs="Times New Roman"/>
            <w:sz w:val="24"/>
            <w:szCs w:val="24"/>
          </w:rPr>
          <w:delText xml:space="preserve"> </w:delText>
        </w:r>
      </w:del>
      <w:del w:id="37" w:author="Liu" w:date="2019-08-15T21:40:00Z">
        <w:r w:rsidDel="00260CF5">
          <w:rPr>
            <w:rFonts w:ascii="Times New Roman" w:eastAsia="Times New Roman" w:hAnsi="Times New Roman" w:cs="Times New Roman"/>
            <w:sz w:val="24"/>
            <w:szCs w:val="24"/>
          </w:rPr>
          <w:delText>for the CA Dungeness crab fishery</w:delText>
        </w:r>
      </w:del>
      <w:ins w:id="38" w:author="Liu" w:date="2019-08-15T21:41:00Z">
        <w:r w:rsidR="00260CF5">
          <w:rPr>
            <w:rFonts w:ascii="Times New Roman" w:eastAsia="Times New Roman" w:hAnsi="Times New Roman" w:cs="Times New Roman"/>
            <w:sz w:val="24"/>
            <w:szCs w:val="24"/>
          </w:rPr>
          <w:t>?</w:t>
        </w:r>
      </w:ins>
      <w:del w:id="39" w:author="Liu" w:date="2019-08-15T21:40:00Z">
        <w:r w:rsidDel="00260CF5">
          <w:rPr>
            <w:rFonts w:ascii="Times New Roman" w:eastAsia="Times New Roman" w:hAnsi="Times New Roman" w:cs="Times New Roman"/>
            <w:sz w:val="24"/>
            <w:szCs w:val="24"/>
          </w:rPr>
          <w:delText xml:space="preserve">? </w:delText>
        </w:r>
      </w:del>
      <w:ins w:id="40" w:author="Liu" w:date="2019-08-15T21:41:00Z">
        <w:r w:rsidR="00260CF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We will consider voluntary and non-voluntary management strategies that explicitly account for the spatial and temporal dynamics of the fishery and its climate-related threats.</w:t>
      </w:r>
    </w:p>
    <w:p w14:paraId="0000000C" w14:textId="77777777" w:rsidR="005A5F97" w:rsidRDefault="005A5F97">
      <w:pPr>
        <w:spacing w:after="0" w:line="240" w:lineRule="auto"/>
        <w:rPr>
          <w:rFonts w:ascii="Times New Roman" w:eastAsia="Times New Roman" w:hAnsi="Times New Roman" w:cs="Times New Roman"/>
          <w:sz w:val="24"/>
          <w:szCs w:val="24"/>
        </w:rPr>
      </w:pPr>
    </w:p>
    <w:p w14:paraId="0000000D" w14:textId="621B6604"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using a two-pronged MSE approach. Our approach will employ both a retrospective MSE that simulates performance of potential management strategies over recent historical domoic acid and whale entanglement risk (2014-present), and a forecast MSE that simulates fishery performance given risk that could be experienced under climate change. Each MSE is comprised of three components: (1) a population dynamics model (i.e. an age</w:t>
      </w:r>
      <w:ins w:id="41" w:author="Lyall Bellquist" w:date="2019-10-02T16:16:00Z">
        <w:r w:rsidR="00AB41D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sex-structured population model that operates on weekly timesteps at the level of individual fishing blocks); (2) a risk model (i.e. risk of both domoic acid contamination and whale entanglement); and (3) a management model that will consider current management procedures and alternative </w:t>
      </w:r>
      <w:r>
        <w:rPr>
          <w:rFonts w:ascii="Times New Roman" w:eastAsia="Times New Roman" w:hAnsi="Times New Roman" w:cs="Times New Roman"/>
          <w:sz w:val="24"/>
          <w:szCs w:val="24"/>
        </w:rPr>
        <w:lastRenderedPageBreak/>
        <w:t>management options (e.g., increasing the spatial and temporal resolution of viscera sampling, evisceration orders, etc.). In both the retrospective and forecast analyses, the objective is to characterize uncertainty and identify management strategies that maximize catch and profits while minimizing catch variability, public health risk, whale entanglement risk, costs of management, and management complexity.</w:t>
      </w:r>
    </w:p>
    <w:p w14:paraId="0000000E" w14:textId="77777777" w:rsidR="005A5F97" w:rsidRDefault="005A5F97">
      <w:pPr>
        <w:spacing w:after="0" w:line="240" w:lineRule="auto"/>
        <w:rPr>
          <w:rFonts w:ascii="Times New Roman" w:eastAsia="Times New Roman" w:hAnsi="Times New Roman" w:cs="Times New Roman"/>
          <w:sz w:val="24"/>
          <w:szCs w:val="24"/>
        </w:rPr>
      </w:pPr>
    </w:p>
    <w:p w14:paraId="0000000F" w14:textId="77777777"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this work can not only inform future fishery management decisions, but also serve as a model for how to address complex climate effects in other California fisheries and adapt to a changing ocean. </w:t>
      </w:r>
    </w:p>
    <w:p w14:paraId="00000010" w14:textId="77777777" w:rsidR="005A5F97" w:rsidRDefault="005A5F97">
      <w:pPr>
        <w:spacing w:after="0" w:line="240" w:lineRule="auto"/>
        <w:rPr>
          <w:rFonts w:ascii="Times New Roman" w:eastAsia="Times New Roman" w:hAnsi="Times New Roman" w:cs="Times New Roman"/>
          <w:sz w:val="24"/>
          <w:szCs w:val="24"/>
        </w:rPr>
      </w:pPr>
    </w:p>
    <w:p w14:paraId="00000011" w14:textId="77777777" w:rsidR="005A5F97" w:rsidRDefault="001D494E">
      <w:pPr>
        <w:spacing w:after="0"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NOAA Fisheries </w:t>
      </w:r>
    </w:p>
    <w:p w14:paraId="02D279F5" w14:textId="710B08BA" w:rsidR="00BD108C" w:rsidRPr="00AB41DE" w:rsidRDefault="00BD108C">
      <w:pPr>
        <w:spacing w:after="0"/>
        <w:rPr>
          <w:ins w:id="42" w:author="Lyall Bellquist" w:date="2019-10-02T15:31:00Z"/>
          <w:rFonts w:ascii="Times New Roman" w:eastAsia="Times New Roman" w:hAnsi="Times New Roman" w:cs="Times New Roman"/>
          <w:color w:val="FF0000"/>
          <w:sz w:val="24"/>
          <w:szCs w:val="24"/>
          <w:rPrChange w:id="43" w:author="Lyall Bellquist" w:date="2019-10-02T16:17:00Z">
            <w:rPr>
              <w:ins w:id="44" w:author="Lyall Bellquist" w:date="2019-10-02T15:31:00Z"/>
              <w:rFonts w:ascii="Times New Roman" w:eastAsia="Times New Roman" w:hAnsi="Times New Roman" w:cs="Times New Roman"/>
              <w:sz w:val="24"/>
              <w:szCs w:val="24"/>
            </w:rPr>
          </w:rPrChange>
        </w:rPr>
      </w:pPr>
      <w:ins w:id="45" w:author="Lyall Bellquist" w:date="2019-10-02T15:31:00Z">
        <w:r w:rsidRPr="00AB41DE">
          <w:rPr>
            <w:rFonts w:ascii="Times New Roman" w:eastAsia="Times New Roman" w:hAnsi="Times New Roman" w:cs="Times New Roman"/>
            <w:color w:val="FF0000"/>
            <w:sz w:val="24"/>
            <w:szCs w:val="24"/>
            <w:rPrChange w:id="46" w:author="Lyall Bellquist" w:date="2019-10-02T16:17:00Z">
              <w:rPr>
                <w:rFonts w:ascii="Times New Roman" w:eastAsia="Times New Roman" w:hAnsi="Times New Roman" w:cs="Times New Roman"/>
                <w:sz w:val="24"/>
                <w:szCs w:val="24"/>
              </w:rPr>
            </w:rPrChange>
          </w:rPr>
          <w:t>Jameal to add a new updated timeline</w:t>
        </w:r>
      </w:ins>
    </w:p>
    <w:p w14:paraId="31DDD4F3" w14:textId="77777777" w:rsidR="00BD108C" w:rsidRDefault="00BD108C">
      <w:pPr>
        <w:spacing w:after="0"/>
        <w:rPr>
          <w:ins w:id="47" w:author="Lyall Bellquist" w:date="2019-10-02T15:31:00Z"/>
          <w:rFonts w:ascii="Times New Roman" w:eastAsia="Times New Roman" w:hAnsi="Times New Roman" w:cs="Times New Roman"/>
          <w:sz w:val="24"/>
          <w:szCs w:val="24"/>
        </w:rPr>
      </w:pPr>
    </w:p>
    <w:p w14:paraId="7302EAF1" w14:textId="4B33FC87" w:rsidR="009F5491" w:rsidRDefault="001D494E">
      <w:pPr>
        <w:spacing w:after="0"/>
        <w:rPr>
          <w:ins w:id="48" w:author="Jameal Samhouri" w:date="2019-08-15T12:1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NOAA </w:t>
      </w:r>
      <w:ins w:id="49" w:author="Jameal Samhouri" w:date="2019-08-15T11:34:00Z">
        <w:r w:rsidR="005356C7" w:rsidRPr="005356C7">
          <w:rPr>
            <w:rFonts w:ascii="Times New Roman" w:eastAsia="Times New Roman" w:hAnsi="Times New Roman" w:cs="Times New Roman"/>
            <w:sz w:val="24"/>
            <w:szCs w:val="24"/>
          </w:rPr>
          <w:t xml:space="preserve">Risk Assessment Integration for Mitigating Bycatch of Whales </w:t>
        </w:r>
        <w:r w:rsidR="005356C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del w:id="50" w:author="Jameal Samhouri" w:date="2019-08-15T11:32:00Z">
        <w:r w:rsidDel="007D0245">
          <w:rPr>
            <w:rFonts w:ascii="Times New Roman" w:eastAsia="Times New Roman" w:hAnsi="Times New Roman" w:cs="Times New Roman"/>
            <w:sz w:val="24"/>
            <w:szCs w:val="24"/>
          </w:rPr>
          <w:delText xml:space="preserve">RAINBOW’ </w:delText>
        </w:r>
      </w:del>
      <w:ins w:id="51" w:author="Jameal Samhouri" w:date="2019-08-15T11:32:00Z">
        <w:r w:rsidR="007D0245">
          <w:rPr>
            <w:rFonts w:ascii="Times New Roman" w:eastAsia="Times New Roman" w:hAnsi="Times New Roman" w:cs="Times New Roman"/>
            <w:sz w:val="24"/>
            <w:szCs w:val="24"/>
          </w:rPr>
          <w:t>RAIMBOW’</w:t>
        </w:r>
      </w:ins>
      <w:ins w:id="52" w:author="Jameal Samhouri" w:date="2019-08-15T11:34:00Z">
        <w:r w:rsidR="005356C7">
          <w:rPr>
            <w:rFonts w:ascii="Times New Roman" w:eastAsia="Times New Roman" w:hAnsi="Times New Roman" w:cs="Times New Roman"/>
            <w:sz w:val="24"/>
            <w:szCs w:val="24"/>
          </w:rPr>
          <w:t>)</w:t>
        </w:r>
      </w:ins>
      <w:ins w:id="53" w:author="Jameal Samhouri" w:date="2019-08-15T11:32:00Z">
        <w:r w:rsidR="007D024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team </w:t>
      </w:r>
      <w:ins w:id="54" w:author="Jameal Samhouri" w:date="2019-08-15T11:35:00Z">
        <w:r w:rsidR="005356C7">
          <w:rPr>
            <w:rFonts w:ascii="Times New Roman" w:eastAsia="Times New Roman" w:hAnsi="Times New Roman" w:cs="Times New Roman"/>
            <w:sz w:val="24"/>
            <w:szCs w:val="24"/>
          </w:rPr>
          <w:t>has developed a road map for research intended to inform both fisheries and protected species management</w:t>
        </w:r>
      </w:ins>
      <w:ins w:id="55" w:author="Jameal Samhouri" w:date="2019-08-16T06:51:00Z">
        <w:r w:rsidR="00165980">
          <w:rPr>
            <w:rFonts w:ascii="Times New Roman" w:eastAsia="Times New Roman" w:hAnsi="Times New Roman" w:cs="Times New Roman"/>
            <w:sz w:val="24"/>
            <w:szCs w:val="24"/>
          </w:rPr>
          <w:t xml:space="preserve"> along the full US West Coast</w:t>
        </w:r>
      </w:ins>
      <w:ins w:id="56" w:author="Jameal Samhouri" w:date="2019-08-15T11:35:00Z">
        <w:r w:rsidR="005356C7">
          <w:rPr>
            <w:rFonts w:ascii="Times New Roman" w:eastAsia="Times New Roman" w:hAnsi="Times New Roman" w:cs="Times New Roman"/>
            <w:sz w:val="24"/>
            <w:szCs w:val="24"/>
          </w:rPr>
          <w:t>. This road map consists of the following components</w:t>
        </w:r>
      </w:ins>
      <w:ins w:id="57" w:author="Jameal Samhouri" w:date="2019-08-15T11:47:00Z">
        <w:r w:rsidR="005356C7">
          <w:rPr>
            <w:rFonts w:ascii="Times New Roman" w:eastAsia="Times New Roman" w:hAnsi="Times New Roman" w:cs="Times New Roman"/>
            <w:sz w:val="24"/>
            <w:szCs w:val="24"/>
          </w:rPr>
          <w:t xml:space="preserve">: </w:t>
        </w:r>
        <w:r w:rsidR="00980D06">
          <w:rPr>
            <w:rFonts w:ascii="Times New Roman" w:eastAsia="Times New Roman" w:hAnsi="Times New Roman" w:cs="Times New Roman"/>
            <w:sz w:val="24"/>
            <w:szCs w:val="24"/>
          </w:rPr>
          <w:t xml:space="preserve">(1) </w:t>
        </w:r>
      </w:ins>
      <w:ins w:id="58" w:author="Jameal Samhouri" w:date="2019-08-15T11:48:00Z">
        <w:r w:rsidR="00980D06">
          <w:rPr>
            <w:rFonts w:ascii="Times New Roman" w:eastAsia="Times New Roman" w:hAnsi="Times New Roman" w:cs="Times New Roman"/>
            <w:sz w:val="24"/>
            <w:szCs w:val="24"/>
          </w:rPr>
          <w:t>whale distribution model</w:t>
        </w:r>
      </w:ins>
      <w:ins w:id="59" w:author="Jameal Samhouri" w:date="2019-08-15T11:49:00Z">
        <w:r w:rsidR="00980D06">
          <w:rPr>
            <w:rFonts w:ascii="Times New Roman" w:eastAsia="Times New Roman" w:hAnsi="Times New Roman" w:cs="Times New Roman"/>
            <w:sz w:val="24"/>
            <w:szCs w:val="24"/>
          </w:rPr>
          <w:t>ing</w:t>
        </w:r>
      </w:ins>
      <w:ins w:id="60" w:author="Jameal Samhouri" w:date="2019-08-15T11:48:00Z">
        <w:r w:rsidR="00980D06">
          <w:rPr>
            <w:rFonts w:ascii="Times New Roman" w:eastAsia="Times New Roman" w:hAnsi="Times New Roman" w:cs="Times New Roman"/>
            <w:sz w:val="24"/>
            <w:szCs w:val="24"/>
          </w:rPr>
          <w:t xml:space="preserve"> (initial focus: humpback and blue whales), (2) analysis of spatiotemporal dynamics of trap- and pot-based fisheries (Dungeness crab, </w:t>
        </w:r>
      </w:ins>
      <w:ins w:id="61" w:author="Jameal Samhouri" w:date="2019-08-15T11:49:00Z">
        <w:r w:rsidR="00980D06">
          <w:rPr>
            <w:rFonts w:ascii="Times New Roman" w:eastAsia="Times New Roman" w:hAnsi="Times New Roman" w:cs="Times New Roman"/>
            <w:sz w:val="24"/>
            <w:szCs w:val="24"/>
          </w:rPr>
          <w:t>spot prawn, sablefish, California spiny lobster)</w:t>
        </w:r>
      </w:ins>
      <w:ins w:id="62" w:author="Liu" w:date="2019-08-15T21:49:00Z">
        <w:del w:id="63" w:author="Jameal Samhouri" w:date="2019-08-16T06:51:00Z">
          <w:r w:rsidR="00260CF5" w:rsidDel="00165980">
            <w:rPr>
              <w:rFonts w:ascii="Times New Roman" w:eastAsia="Times New Roman" w:hAnsi="Times New Roman" w:cs="Times New Roman"/>
              <w:sz w:val="24"/>
              <w:szCs w:val="24"/>
            </w:rPr>
            <w:delText xml:space="preserve"> in relation to behavioral </w:delText>
          </w:r>
        </w:del>
      </w:ins>
      <w:ins w:id="64" w:author="Liu" w:date="2019-08-15T21:50:00Z">
        <w:del w:id="65" w:author="Jameal Samhouri" w:date="2019-08-16T06:51:00Z">
          <w:r w:rsidR="00AA4A91" w:rsidDel="00165980">
            <w:rPr>
              <w:rFonts w:ascii="Times New Roman" w:eastAsia="Times New Roman" w:hAnsi="Times New Roman" w:cs="Times New Roman"/>
              <w:sz w:val="24"/>
              <w:szCs w:val="24"/>
            </w:rPr>
            <w:delText>and environmental variables</w:delText>
          </w:r>
        </w:del>
      </w:ins>
      <w:ins w:id="66" w:author="Jameal Samhouri" w:date="2019-08-15T11:49:00Z">
        <w:r w:rsidR="00980D06">
          <w:rPr>
            <w:rFonts w:ascii="Times New Roman" w:eastAsia="Times New Roman" w:hAnsi="Times New Roman" w:cs="Times New Roman"/>
            <w:sz w:val="24"/>
            <w:szCs w:val="24"/>
          </w:rPr>
          <w:t>, (3) risk assessment for humpback whales due to Dungeness crab fishery under alternative management scenarios, (4) trade</w:t>
        </w:r>
      </w:ins>
      <w:ins w:id="67" w:author="Jameal Samhouri" w:date="2019-08-15T11:50:00Z">
        <w:r w:rsidR="00980D06">
          <w:rPr>
            <w:rFonts w:ascii="Times New Roman" w:eastAsia="Times New Roman" w:hAnsi="Times New Roman" w:cs="Times New Roman"/>
            <w:sz w:val="24"/>
            <w:szCs w:val="24"/>
          </w:rPr>
          <w:t>off analysis considering risk to humpback and blue whales as well as risk to Dungeness crab fishery under alternative management scenarios, (</w:t>
        </w:r>
      </w:ins>
      <w:ins w:id="68" w:author="Jameal Samhouri" w:date="2019-08-16T06:51:00Z">
        <w:r w:rsidR="00165980">
          <w:rPr>
            <w:rFonts w:ascii="Times New Roman" w:eastAsia="Times New Roman" w:hAnsi="Times New Roman" w:cs="Times New Roman"/>
            <w:sz w:val="24"/>
            <w:szCs w:val="24"/>
          </w:rPr>
          <w:t>5</w:t>
        </w:r>
      </w:ins>
      <w:ins w:id="69" w:author="Jameal Samhouri" w:date="2019-08-15T11:50:00Z">
        <w:r w:rsidR="00980D06">
          <w:rPr>
            <w:rFonts w:ascii="Times New Roman" w:eastAsia="Times New Roman" w:hAnsi="Times New Roman" w:cs="Times New Roman"/>
            <w:sz w:val="24"/>
            <w:szCs w:val="24"/>
          </w:rPr>
          <w:t>)</w:t>
        </w:r>
      </w:ins>
      <w:ins w:id="70" w:author="Jameal Samhouri" w:date="2019-08-16T06:50:00Z">
        <w:r w:rsidR="00165980">
          <w:rPr>
            <w:rFonts w:ascii="Times New Roman" w:eastAsia="Times New Roman" w:hAnsi="Times New Roman" w:cs="Times New Roman"/>
            <w:sz w:val="24"/>
            <w:szCs w:val="24"/>
          </w:rPr>
          <w:t xml:space="preserve"> development of a fleet dynamics model for the Dungeness crab fishery</w:t>
        </w:r>
      </w:ins>
      <w:ins w:id="71" w:author="Jameal Samhouri" w:date="2019-08-15T11:50:00Z">
        <w:r w:rsidR="00980D06">
          <w:rPr>
            <w:rFonts w:ascii="Times New Roman" w:eastAsia="Times New Roman" w:hAnsi="Times New Roman" w:cs="Times New Roman"/>
            <w:sz w:val="24"/>
            <w:szCs w:val="24"/>
          </w:rPr>
          <w:t xml:space="preserve"> </w:t>
        </w:r>
      </w:ins>
      <w:ins w:id="72" w:author="Jameal Samhouri" w:date="2019-08-16T06:50:00Z">
        <w:r w:rsidR="00165980">
          <w:rPr>
            <w:rFonts w:ascii="Times New Roman" w:eastAsia="Times New Roman" w:hAnsi="Times New Roman" w:cs="Times New Roman"/>
            <w:sz w:val="24"/>
            <w:szCs w:val="24"/>
          </w:rPr>
          <w:t xml:space="preserve">based on </w:t>
        </w:r>
      </w:ins>
      <w:ins w:id="73" w:author="Jameal Samhouri" w:date="2019-08-16T06:51:00Z">
        <w:r w:rsidR="00165980">
          <w:rPr>
            <w:rFonts w:ascii="Times New Roman" w:eastAsia="Times New Roman" w:hAnsi="Times New Roman" w:cs="Times New Roman"/>
            <w:sz w:val="24"/>
            <w:szCs w:val="24"/>
          </w:rPr>
          <w:t xml:space="preserve">behavioral, economic, and environmental variables, and (6) </w:t>
        </w:r>
      </w:ins>
      <w:ins w:id="74" w:author="Lyall Bellquist" w:date="2019-10-02T16:18:00Z">
        <w:r w:rsidR="00AB41DE">
          <w:rPr>
            <w:rFonts w:ascii="Times New Roman" w:eastAsia="Times New Roman" w:hAnsi="Times New Roman" w:cs="Times New Roman"/>
            <w:sz w:val="24"/>
            <w:szCs w:val="24"/>
          </w:rPr>
          <w:t xml:space="preserve">a </w:t>
        </w:r>
      </w:ins>
      <w:ins w:id="75" w:author="Jameal Samhouri" w:date="2019-08-15T11:50:00Z">
        <w:r w:rsidR="00980D06">
          <w:rPr>
            <w:rFonts w:ascii="Times New Roman" w:eastAsia="Times New Roman" w:hAnsi="Times New Roman" w:cs="Times New Roman"/>
            <w:sz w:val="24"/>
            <w:szCs w:val="24"/>
          </w:rPr>
          <w:t>management strategy evaluation</w:t>
        </w:r>
      </w:ins>
      <w:ins w:id="76" w:author="Jameal Samhouri" w:date="2019-08-15T11:51:00Z">
        <w:r w:rsidR="00980D06">
          <w:rPr>
            <w:rFonts w:ascii="Times New Roman" w:eastAsia="Times New Roman" w:hAnsi="Times New Roman" w:cs="Times New Roman"/>
            <w:sz w:val="24"/>
            <w:szCs w:val="24"/>
          </w:rPr>
          <w:t xml:space="preserve"> considering</w:t>
        </w:r>
      </w:ins>
      <w:ins w:id="77" w:author="Jameal Samhouri" w:date="2019-08-15T12:01:00Z">
        <w:r w:rsidR="00ED6BCD">
          <w:rPr>
            <w:rFonts w:ascii="Times New Roman" w:eastAsia="Times New Roman" w:hAnsi="Times New Roman" w:cs="Times New Roman"/>
            <w:sz w:val="24"/>
            <w:szCs w:val="24"/>
          </w:rPr>
          <w:t xml:space="preserve"> shifts in whale and Dungeness crab fishery distributions in relation to alternative clima</w:t>
        </w:r>
      </w:ins>
      <w:ins w:id="78" w:author="Jameal Samhouri" w:date="2019-08-15T12:02:00Z">
        <w:r w:rsidR="00ED6BCD">
          <w:rPr>
            <w:rFonts w:ascii="Times New Roman" w:eastAsia="Times New Roman" w:hAnsi="Times New Roman" w:cs="Times New Roman"/>
            <w:sz w:val="24"/>
            <w:szCs w:val="24"/>
          </w:rPr>
          <w:t xml:space="preserve">te and management scenarios. </w:t>
        </w:r>
      </w:ins>
      <w:ins w:id="79" w:author="Jameal Samhouri" w:date="2019-08-15T12:13:00Z">
        <w:r w:rsidR="009F5491">
          <w:rPr>
            <w:rFonts w:ascii="Times New Roman" w:eastAsia="Times New Roman" w:hAnsi="Times New Roman" w:cs="Times New Roman"/>
            <w:sz w:val="24"/>
            <w:szCs w:val="24"/>
          </w:rPr>
          <w:t>The RAIMBOW team has also wor</w:t>
        </w:r>
      </w:ins>
      <w:ins w:id="80" w:author="Jameal Samhouri" w:date="2019-08-15T12:14:00Z">
        <w:r w:rsidR="009F5491">
          <w:rPr>
            <w:rFonts w:ascii="Times New Roman" w:eastAsia="Times New Roman" w:hAnsi="Times New Roman" w:cs="Times New Roman"/>
            <w:sz w:val="24"/>
            <w:szCs w:val="24"/>
          </w:rPr>
          <w:t>ked closely with Jarrod Santora to develop an understanding of how environmental conditions alter distributions of forage species, and how those changes affect risk of whale entanglement.</w:t>
        </w:r>
      </w:ins>
    </w:p>
    <w:p w14:paraId="4D78422C" w14:textId="77777777" w:rsidR="009F5491" w:rsidRDefault="009F5491">
      <w:pPr>
        <w:spacing w:after="0"/>
        <w:rPr>
          <w:ins w:id="81" w:author="Jameal Samhouri" w:date="2019-08-15T12:13:00Z"/>
          <w:rFonts w:ascii="Times New Roman" w:eastAsia="Times New Roman" w:hAnsi="Times New Roman" w:cs="Times New Roman"/>
          <w:sz w:val="24"/>
          <w:szCs w:val="24"/>
        </w:rPr>
      </w:pPr>
    </w:p>
    <w:p w14:paraId="00000012" w14:textId="1009F22C" w:rsidR="005A5F97" w:rsidRDefault="001D494E">
      <w:pPr>
        <w:spacing w:after="0"/>
        <w:rPr>
          <w:rFonts w:ascii="Times New Roman" w:eastAsia="Times New Roman" w:hAnsi="Times New Roman" w:cs="Times New Roman"/>
          <w:sz w:val="24"/>
          <w:szCs w:val="24"/>
        </w:rPr>
      </w:pPr>
      <w:del w:id="82" w:author="Jameal Samhouri" w:date="2019-08-15T12:02:00Z">
        <w:r w:rsidDel="00ED6BCD">
          <w:rPr>
            <w:rFonts w:ascii="Times New Roman" w:eastAsia="Times New Roman" w:hAnsi="Times New Roman" w:cs="Times New Roman"/>
            <w:sz w:val="24"/>
            <w:szCs w:val="24"/>
          </w:rPr>
          <w:delText xml:space="preserve">is modeling 1) spatial dynamics of the commercial Dungeness fishing fleet, 2) spatial dynamics of whale migration, 3) risk to whales from the commercial Dungeness fishery, and 4) a tradeoff assessment in the management of the fishery (tradeoff between risk to the fishery and risk to whales). </w:delText>
        </w:r>
      </w:del>
      <w:r>
        <w:rPr>
          <w:rFonts w:ascii="Times New Roman" w:eastAsia="Times New Roman" w:hAnsi="Times New Roman" w:cs="Times New Roman"/>
          <w:sz w:val="24"/>
          <w:szCs w:val="24"/>
        </w:rPr>
        <w:t>The tradeoff assessment</w:t>
      </w:r>
      <w:ins w:id="83" w:author="Jameal Samhouri" w:date="2019-08-15T12:02:00Z">
        <w:r w:rsidR="00ED6BCD">
          <w:rPr>
            <w:rFonts w:ascii="Times New Roman" w:eastAsia="Times New Roman" w:hAnsi="Times New Roman" w:cs="Times New Roman"/>
            <w:sz w:val="24"/>
            <w:szCs w:val="24"/>
          </w:rPr>
          <w:t xml:space="preserve"> (4)</w:t>
        </w:r>
      </w:ins>
      <w:r>
        <w:rPr>
          <w:rFonts w:ascii="Times New Roman" w:eastAsia="Times New Roman" w:hAnsi="Times New Roman" w:cs="Times New Roman"/>
          <w:sz w:val="24"/>
          <w:szCs w:val="24"/>
        </w:rPr>
        <w:t xml:space="preserve"> is a hindcast retrospective analysis that answers what would have happened had certain alternative management decisions been made. </w:t>
      </w:r>
      <w:del w:id="84" w:author="Jameal Samhouri" w:date="2019-08-15T12:02:00Z">
        <w:r w:rsidDel="00ED6BCD">
          <w:rPr>
            <w:rFonts w:ascii="Times New Roman" w:eastAsia="Times New Roman" w:hAnsi="Times New Roman" w:cs="Times New Roman"/>
            <w:sz w:val="24"/>
            <w:szCs w:val="24"/>
          </w:rPr>
          <w:delText>They will be using</w:delText>
        </w:r>
      </w:del>
      <w:ins w:id="85" w:author="Jameal Samhouri" w:date="2019-08-15T12:02:00Z">
        <w:r w:rsidR="00ED6BCD">
          <w:rPr>
            <w:rFonts w:ascii="Times New Roman" w:eastAsia="Times New Roman" w:hAnsi="Times New Roman" w:cs="Times New Roman"/>
            <w:sz w:val="24"/>
            <w:szCs w:val="24"/>
          </w:rPr>
          <w:t>It relies on</w:t>
        </w:r>
      </w:ins>
      <w:del w:id="86" w:author="Jameal Samhouri" w:date="2019-08-15T12:02:00Z">
        <w:r w:rsidDel="00ED6BCD">
          <w:rPr>
            <w:rFonts w:ascii="Times New Roman" w:eastAsia="Times New Roman" w:hAnsi="Times New Roman" w:cs="Times New Roman"/>
            <w:sz w:val="24"/>
            <w:szCs w:val="24"/>
          </w:rPr>
          <w:delText xml:space="preserve"> PacFIN</w:delText>
        </w:r>
      </w:del>
      <w:r>
        <w:rPr>
          <w:rFonts w:ascii="Times New Roman" w:eastAsia="Times New Roman" w:hAnsi="Times New Roman" w:cs="Times New Roman"/>
          <w:sz w:val="24"/>
          <w:szCs w:val="24"/>
        </w:rPr>
        <w:t xml:space="preserve"> fish ticket data, fishing vessel VMS data, </w:t>
      </w:r>
      <w:ins w:id="87" w:author="Jameal Samhouri" w:date="2019-08-15T12:02:00Z">
        <w:r w:rsidR="00ED6BCD">
          <w:rPr>
            <w:rFonts w:ascii="Times New Roman" w:eastAsia="Times New Roman" w:hAnsi="Times New Roman" w:cs="Times New Roman"/>
            <w:sz w:val="24"/>
            <w:szCs w:val="24"/>
          </w:rPr>
          <w:t xml:space="preserve">logbook data (OR and WA only), </w:t>
        </w:r>
      </w:ins>
      <w:del w:id="88" w:author="Lyall Bellquist" w:date="2019-08-20T10:37:00Z">
        <w:r w:rsidDel="000A3D01">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the most up-to-date versions </w:t>
      </w:r>
      <w:ins w:id="89" w:author="Jameal Samhouri" w:date="2019-08-15T12:02:00Z">
        <w:r w:rsidR="00ED6BC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Elizabeth Becker’s and Karin Forney’s species distribution model</w:t>
      </w:r>
      <w:del w:id="90" w:author="Jameal Samhouri" w:date="2019-08-15T12:02:00Z">
        <w:r w:rsidDel="00ED6BC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for humpback</w:t>
      </w:r>
      <w:ins w:id="91" w:author="Jameal Samhouri" w:date="2019-08-15T12:02:00Z">
        <w:r w:rsidR="00ED6BCD">
          <w:rPr>
            <w:rFonts w:ascii="Times New Roman" w:eastAsia="Times New Roman" w:hAnsi="Times New Roman" w:cs="Times New Roman"/>
            <w:sz w:val="24"/>
            <w:szCs w:val="24"/>
          </w:rPr>
          <w:t xml:space="preserve"> wha</w:t>
        </w:r>
      </w:ins>
      <w:ins w:id="92" w:author="Jameal Samhouri" w:date="2019-08-15T12:03:00Z">
        <w:r w:rsidR="00ED6BCD">
          <w:rPr>
            <w:rFonts w:ascii="Times New Roman" w:eastAsia="Times New Roman" w:hAnsi="Times New Roman" w:cs="Times New Roman"/>
            <w:sz w:val="24"/>
            <w:szCs w:val="24"/>
          </w:rPr>
          <w:t>le</w:t>
        </w:r>
      </w:ins>
      <w:r>
        <w:rPr>
          <w:rFonts w:ascii="Times New Roman" w:eastAsia="Times New Roman" w:hAnsi="Times New Roman" w:cs="Times New Roman"/>
          <w:sz w:val="24"/>
          <w:szCs w:val="24"/>
        </w:rPr>
        <w:t>s</w:t>
      </w:r>
      <w:ins w:id="93" w:author="Lyall Bellquist" w:date="2019-08-20T10:37:00Z">
        <w:r w:rsidR="000A3D0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ins w:id="94" w:author="Jameal Samhouri" w:date="2019-08-15T12:03:00Z">
        <w:r w:rsidR="00ED6BCD">
          <w:rPr>
            <w:rFonts w:ascii="Times New Roman" w:eastAsia="Times New Roman" w:hAnsi="Times New Roman" w:cs="Times New Roman"/>
            <w:sz w:val="24"/>
            <w:szCs w:val="24"/>
          </w:rPr>
          <w:t xml:space="preserve">Briana </w:t>
        </w:r>
        <w:proofErr w:type="spellStart"/>
        <w:r w:rsidR="00ED6BCD">
          <w:rPr>
            <w:rFonts w:ascii="Times New Roman" w:eastAsia="Times New Roman" w:hAnsi="Times New Roman" w:cs="Times New Roman"/>
            <w:sz w:val="24"/>
            <w:szCs w:val="24"/>
          </w:rPr>
          <w:t>Abrahm’s</w:t>
        </w:r>
        <w:proofErr w:type="spellEnd"/>
        <w:r w:rsidR="00ED6BCD">
          <w:rPr>
            <w:rFonts w:ascii="Times New Roman" w:eastAsia="Times New Roman" w:hAnsi="Times New Roman" w:cs="Times New Roman"/>
            <w:sz w:val="24"/>
            <w:szCs w:val="24"/>
          </w:rPr>
          <w:t xml:space="preserve"> and Elliott Hazen’s species distribution model for </w:t>
        </w:r>
      </w:ins>
      <w:r>
        <w:rPr>
          <w:rFonts w:ascii="Times New Roman" w:eastAsia="Times New Roman" w:hAnsi="Times New Roman" w:cs="Times New Roman"/>
          <w:sz w:val="24"/>
          <w:szCs w:val="24"/>
        </w:rPr>
        <w:t>blue</w:t>
      </w:r>
      <w:ins w:id="95" w:author="Jameal Samhouri" w:date="2019-08-15T12:03:00Z">
        <w:r w:rsidR="00ED6BCD">
          <w:rPr>
            <w:rFonts w:ascii="Times New Roman" w:eastAsia="Times New Roman" w:hAnsi="Times New Roman" w:cs="Times New Roman"/>
            <w:sz w:val="24"/>
            <w:szCs w:val="24"/>
          </w:rPr>
          <w:t xml:space="preserve"> whale</w:t>
        </w:r>
      </w:ins>
      <w:r>
        <w:rPr>
          <w:rFonts w:ascii="Times New Roman" w:eastAsia="Times New Roman" w:hAnsi="Times New Roman" w:cs="Times New Roman"/>
          <w:sz w:val="24"/>
          <w:szCs w:val="24"/>
        </w:rPr>
        <w:t xml:space="preserve">s. This is a coastwide project (CA, OR, and WA), but it will be largely driven by fishery and whale dynamics in California. The </w:t>
      </w:r>
      <w:del w:id="96" w:author="Jameal Samhouri" w:date="2019-08-15T12:03:00Z">
        <w:r w:rsidDel="00ED6BCD">
          <w:rPr>
            <w:rFonts w:ascii="Times New Roman" w:eastAsia="Times New Roman" w:hAnsi="Times New Roman" w:cs="Times New Roman"/>
            <w:sz w:val="24"/>
            <w:szCs w:val="24"/>
          </w:rPr>
          <w:delText xml:space="preserve">RAINBOW </w:delText>
        </w:r>
      </w:del>
      <w:ins w:id="97" w:author="Jameal Samhouri" w:date="2019-08-15T12:03:00Z">
        <w:r w:rsidR="00ED6BCD">
          <w:rPr>
            <w:rFonts w:ascii="Times New Roman" w:eastAsia="Times New Roman" w:hAnsi="Times New Roman" w:cs="Times New Roman"/>
            <w:sz w:val="24"/>
            <w:szCs w:val="24"/>
          </w:rPr>
          <w:t xml:space="preserve">RAIMBOW </w:t>
        </w:r>
      </w:ins>
      <w:r>
        <w:rPr>
          <w:rFonts w:ascii="Times New Roman" w:eastAsia="Times New Roman" w:hAnsi="Times New Roman" w:cs="Times New Roman"/>
          <w:sz w:val="24"/>
          <w:szCs w:val="24"/>
        </w:rPr>
        <w:t>team</w:t>
      </w:r>
      <w:del w:id="98" w:author="Jameal Samhouri" w:date="2019-08-15T12:03:00Z">
        <w:r w:rsidDel="00ED6BCD">
          <w:rPr>
            <w:rFonts w:ascii="Times New Roman" w:eastAsia="Times New Roman" w:hAnsi="Times New Roman" w:cs="Times New Roman"/>
            <w:sz w:val="24"/>
            <w:szCs w:val="24"/>
          </w:rPr>
          <w:delText xml:space="preserve"> is also</w:delText>
        </w:r>
      </w:del>
      <w:r>
        <w:rPr>
          <w:rFonts w:ascii="Times New Roman" w:eastAsia="Times New Roman" w:hAnsi="Times New Roman" w:cs="Times New Roman"/>
          <w:sz w:val="24"/>
          <w:szCs w:val="24"/>
        </w:rPr>
        <w:t xml:space="preserve"> </w:t>
      </w:r>
      <w:del w:id="99" w:author="Jameal Samhouri" w:date="2019-08-15T12:15:00Z">
        <w:r w:rsidDel="009F5491">
          <w:rPr>
            <w:rFonts w:ascii="Times New Roman" w:eastAsia="Times New Roman" w:hAnsi="Times New Roman" w:cs="Times New Roman"/>
            <w:sz w:val="24"/>
            <w:szCs w:val="24"/>
          </w:rPr>
          <w:delText>interest</w:delText>
        </w:r>
      </w:del>
      <w:del w:id="100" w:author="Jameal Samhouri" w:date="2019-08-15T12:03:00Z">
        <w:r w:rsidDel="00ED6BCD">
          <w:rPr>
            <w:rFonts w:ascii="Times New Roman" w:eastAsia="Times New Roman" w:hAnsi="Times New Roman" w:cs="Times New Roman"/>
            <w:sz w:val="24"/>
            <w:szCs w:val="24"/>
          </w:rPr>
          <w:delText>ed</w:delText>
        </w:r>
      </w:del>
      <w:del w:id="101" w:author="Jameal Samhouri" w:date="2019-08-15T12:15:00Z">
        <w:r w:rsidDel="009F5491">
          <w:rPr>
            <w:rFonts w:ascii="Times New Roman" w:eastAsia="Times New Roman" w:hAnsi="Times New Roman" w:cs="Times New Roman"/>
            <w:sz w:val="24"/>
            <w:szCs w:val="24"/>
          </w:rPr>
          <w:delText xml:space="preserve"> in</w:delText>
        </w:r>
      </w:del>
      <w:ins w:id="102" w:author="Jameal Samhouri" w:date="2019-08-15T12:15:00Z">
        <w:r w:rsidR="009F5491">
          <w:rPr>
            <w:rFonts w:ascii="Times New Roman" w:eastAsia="Times New Roman" w:hAnsi="Times New Roman" w:cs="Times New Roman"/>
            <w:sz w:val="24"/>
            <w:szCs w:val="24"/>
          </w:rPr>
          <w:t>plans to</w:t>
        </w:r>
      </w:ins>
      <w:r>
        <w:rPr>
          <w:rFonts w:ascii="Times New Roman" w:eastAsia="Times New Roman" w:hAnsi="Times New Roman" w:cs="Times New Roman"/>
          <w:sz w:val="24"/>
          <w:szCs w:val="24"/>
        </w:rPr>
        <w:t xml:space="preserve"> conduct</w:t>
      </w:r>
      <w:del w:id="103" w:author="Jameal Samhouri" w:date="2019-08-15T12:15:00Z">
        <w:r w:rsidDel="009F5491">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a coastwide (CA, OR, WA) Dungeness </w:t>
      </w:r>
      <w:ins w:id="104" w:author="Jameal Samhouri" w:date="2019-08-15T12:03:00Z">
        <w:r w:rsidR="00ED6BCD">
          <w:rPr>
            <w:rFonts w:ascii="Times New Roman" w:eastAsia="Times New Roman" w:hAnsi="Times New Roman" w:cs="Times New Roman"/>
            <w:sz w:val="24"/>
            <w:szCs w:val="24"/>
          </w:rPr>
          <w:t xml:space="preserve">crab </w:t>
        </w:r>
      </w:ins>
      <w:r>
        <w:rPr>
          <w:rFonts w:ascii="Times New Roman" w:eastAsia="Times New Roman" w:hAnsi="Times New Roman" w:cs="Times New Roman"/>
          <w:sz w:val="24"/>
          <w:szCs w:val="24"/>
        </w:rPr>
        <w:t xml:space="preserve">fishery MSE with Owen </w:t>
      </w:r>
      <w:ins w:id="105" w:author="Jameal Samhouri" w:date="2019-08-15T12:03:00Z">
        <w:r w:rsidR="00ED6BCD">
          <w:rPr>
            <w:rFonts w:ascii="Times New Roman" w:eastAsia="Times New Roman" w:hAnsi="Times New Roman" w:cs="Times New Roman"/>
            <w:sz w:val="24"/>
            <w:szCs w:val="24"/>
          </w:rPr>
          <w:t xml:space="preserve">Liu </w:t>
        </w:r>
      </w:ins>
      <w:r>
        <w:rPr>
          <w:rFonts w:ascii="Times New Roman" w:eastAsia="Times New Roman" w:hAnsi="Times New Roman" w:cs="Times New Roman"/>
          <w:sz w:val="24"/>
          <w:szCs w:val="24"/>
        </w:rPr>
        <w:t>(postdoc)</w:t>
      </w:r>
      <w:ins w:id="106" w:author="Jameal Samhouri" w:date="2019-08-15T12:15:00Z">
        <w:r w:rsidR="009F5491">
          <w:rPr>
            <w:rFonts w:ascii="Times New Roman" w:eastAsia="Times New Roman" w:hAnsi="Times New Roman" w:cs="Times New Roman"/>
            <w:sz w:val="24"/>
            <w:szCs w:val="24"/>
          </w:rPr>
          <w:t>, but that work</w:t>
        </w:r>
      </w:ins>
      <w:ins w:id="107" w:author="Jameal Samhouri" w:date="2019-08-15T12:04:00Z">
        <w:r w:rsidR="00ED6BCD">
          <w:rPr>
            <w:rFonts w:ascii="Times New Roman" w:eastAsia="Times New Roman" w:hAnsi="Times New Roman" w:cs="Times New Roman"/>
            <w:sz w:val="24"/>
            <w:szCs w:val="24"/>
          </w:rPr>
          <w:t xml:space="preserve"> has not yet begun</w:t>
        </w:r>
      </w:ins>
      <w:r>
        <w:rPr>
          <w:rFonts w:ascii="Times New Roman" w:eastAsia="Times New Roman" w:hAnsi="Times New Roman" w:cs="Times New Roman"/>
          <w:sz w:val="24"/>
          <w:szCs w:val="24"/>
        </w:rPr>
        <w:t>. This coastwide MSE could explore the ecological and economic impacts of scaling the optimal California management plan to Oregon and Washington</w:t>
      </w:r>
      <w:ins w:id="108" w:author="Jameal Samhouri" w:date="2019-08-15T12:04:00Z">
        <w:r w:rsidR="00ED6BCD">
          <w:rPr>
            <w:rFonts w:ascii="Times New Roman" w:eastAsia="Times New Roman" w:hAnsi="Times New Roman" w:cs="Times New Roman"/>
            <w:sz w:val="24"/>
            <w:szCs w:val="24"/>
          </w:rPr>
          <w:t xml:space="preserve">, as well as effects of </w:t>
        </w:r>
      </w:ins>
      <w:ins w:id="109" w:author="Jameal Samhouri" w:date="2019-08-15T12:05:00Z">
        <w:r w:rsidR="00ED6BCD">
          <w:rPr>
            <w:rFonts w:ascii="Times New Roman" w:eastAsia="Times New Roman" w:hAnsi="Times New Roman" w:cs="Times New Roman"/>
            <w:sz w:val="24"/>
            <w:szCs w:val="24"/>
          </w:rPr>
          <w:t xml:space="preserve">shocks to </w:t>
        </w:r>
      </w:ins>
      <w:ins w:id="110" w:author="Jameal Samhouri" w:date="2019-08-15T12:04:00Z">
        <w:r w:rsidR="00ED6BCD">
          <w:rPr>
            <w:rFonts w:ascii="Times New Roman" w:eastAsia="Times New Roman" w:hAnsi="Times New Roman" w:cs="Times New Roman"/>
            <w:sz w:val="24"/>
            <w:szCs w:val="24"/>
          </w:rPr>
          <w:t xml:space="preserve">the Dungeness crab fishery </w:t>
        </w:r>
      </w:ins>
      <w:ins w:id="111" w:author="Jameal Samhouri" w:date="2019-08-15T12:05:00Z">
        <w:r w:rsidR="00ED6BCD">
          <w:rPr>
            <w:rFonts w:ascii="Times New Roman" w:eastAsia="Times New Roman" w:hAnsi="Times New Roman" w:cs="Times New Roman"/>
            <w:sz w:val="24"/>
            <w:szCs w:val="24"/>
          </w:rPr>
          <w:t>on the broader social-ecological system (including participation in other fisheries [</w:t>
        </w:r>
        <w:proofErr w:type="spellStart"/>
        <w:r w:rsidR="00ED6BCD">
          <w:rPr>
            <w:rFonts w:ascii="Times New Roman" w:eastAsia="Times New Roman" w:hAnsi="Times New Roman" w:cs="Times New Roman"/>
            <w:sz w:val="24"/>
            <w:szCs w:val="24"/>
          </w:rPr>
          <w:t>e.g</w:t>
        </w:r>
        <w:proofErr w:type="spellEnd"/>
        <w:r w:rsidR="00ED6BCD">
          <w:rPr>
            <w:rFonts w:ascii="Times New Roman" w:eastAsia="Times New Roman" w:hAnsi="Times New Roman" w:cs="Times New Roman"/>
            <w:sz w:val="24"/>
            <w:szCs w:val="24"/>
          </w:rPr>
          <w:t xml:space="preserve">, groundfish] and ecological impacts of shifting participation as well as </w:t>
        </w:r>
      </w:ins>
      <w:ins w:id="112" w:author="Jameal Samhouri" w:date="2019-08-15T12:06:00Z">
        <w:r w:rsidR="00ED6BCD">
          <w:rPr>
            <w:rFonts w:ascii="Times New Roman" w:eastAsia="Times New Roman" w:hAnsi="Times New Roman" w:cs="Times New Roman"/>
            <w:sz w:val="24"/>
            <w:szCs w:val="24"/>
          </w:rPr>
          <w:t>climatic influences)</w:t>
        </w:r>
      </w:ins>
      <w:r>
        <w:rPr>
          <w:rFonts w:ascii="Times New Roman" w:eastAsia="Times New Roman" w:hAnsi="Times New Roman" w:cs="Times New Roman"/>
          <w:sz w:val="24"/>
          <w:szCs w:val="24"/>
        </w:rPr>
        <w:t>.</w:t>
      </w:r>
      <w:ins w:id="113" w:author="Jameal Samhouri" w:date="2019-08-15T12:07:00Z">
        <w:r w:rsidR="00ED6BCD">
          <w:rPr>
            <w:rFonts w:ascii="Times New Roman" w:eastAsia="Times New Roman" w:hAnsi="Times New Roman" w:cs="Times New Roman"/>
            <w:sz w:val="24"/>
            <w:szCs w:val="24"/>
          </w:rPr>
          <w:t xml:space="preserve"> It could also focus more specifically on </w:t>
        </w:r>
      </w:ins>
      <w:ins w:id="114" w:author="Jameal Samhouri" w:date="2019-08-15T12:18:00Z">
        <w:r w:rsidR="009F5491">
          <w:rPr>
            <w:rFonts w:ascii="Times New Roman" w:eastAsia="Times New Roman" w:hAnsi="Times New Roman" w:cs="Times New Roman"/>
            <w:sz w:val="24"/>
            <w:szCs w:val="24"/>
          </w:rPr>
          <w:t xml:space="preserve">climate influences and </w:t>
        </w:r>
      </w:ins>
      <w:ins w:id="115" w:author="Jameal Samhouri" w:date="2019-08-15T12:07:00Z">
        <w:r w:rsidR="00ED6BCD">
          <w:rPr>
            <w:rFonts w:ascii="Times New Roman" w:eastAsia="Times New Roman" w:hAnsi="Times New Roman" w:cs="Times New Roman"/>
            <w:sz w:val="24"/>
            <w:szCs w:val="24"/>
          </w:rPr>
          <w:t>management interventions in OR, WA, and/or all 3 West Coast states.</w:t>
        </w:r>
      </w:ins>
    </w:p>
    <w:p w14:paraId="00000013" w14:textId="77777777" w:rsidR="005A5F97" w:rsidRDefault="005A5F97">
      <w:pPr>
        <w:spacing w:after="0"/>
        <w:rPr>
          <w:rFonts w:ascii="Times New Roman" w:eastAsia="Times New Roman" w:hAnsi="Times New Roman" w:cs="Times New Roman"/>
          <w:sz w:val="24"/>
          <w:szCs w:val="24"/>
        </w:rPr>
      </w:pPr>
    </w:p>
    <w:p w14:paraId="00000014" w14:textId="77777777" w:rsidR="005A5F97" w:rsidRDefault="005A5F97">
      <w:pPr>
        <w:spacing w:after="0" w:line="240" w:lineRule="auto"/>
        <w:rPr>
          <w:rFonts w:ascii="Times New Roman" w:eastAsia="Times New Roman" w:hAnsi="Times New Roman" w:cs="Times New Roman"/>
          <w:sz w:val="24"/>
          <w:szCs w:val="24"/>
        </w:rPr>
      </w:pPr>
    </w:p>
    <w:p w14:paraId="00000015" w14:textId="77777777" w:rsidR="005A5F97" w:rsidRDefault="001D494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Coordinating Efforts</w:t>
      </w:r>
    </w:p>
    <w:p w14:paraId="00000016" w14:textId="77777777" w:rsidR="005A5F97" w:rsidRDefault="005A5F97">
      <w:pPr>
        <w:spacing w:after="0" w:line="240" w:lineRule="auto"/>
        <w:rPr>
          <w:rFonts w:ascii="Times New Roman" w:eastAsia="Times New Roman" w:hAnsi="Times New Roman" w:cs="Times New Roman"/>
          <w:b/>
          <w:sz w:val="24"/>
          <w:szCs w:val="24"/>
        </w:rPr>
      </w:pPr>
    </w:p>
    <w:p w14:paraId="00000017" w14:textId="77777777" w:rsidR="005A5F97" w:rsidRDefault="001D494E">
      <w:pPr>
        <w:spacing w:after="0"/>
        <w:rPr>
          <w:rFonts w:ascii="Times New Roman" w:eastAsia="Times New Roman" w:hAnsi="Times New Roman" w:cs="Times New Roman"/>
          <w:sz w:val="24"/>
          <w:szCs w:val="24"/>
        </w:rPr>
      </w:pPr>
      <w:bookmarkStart w:id="116" w:name="_heading=h.gjdgxs" w:colFirst="0" w:colLast="0"/>
      <w:bookmarkEnd w:id="116"/>
      <w:r>
        <w:rPr>
          <w:rFonts w:ascii="Times New Roman" w:eastAsia="Times New Roman" w:hAnsi="Times New Roman" w:cs="Times New Roman"/>
          <w:sz w:val="24"/>
          <w:szCs w:val="24"/>
        </w:rPr>
        <w:t>Differences between the TNC/SFG and NOAA workstreams can be coordinated such that both are complementary and synergistic.</w:t>
      </w:r>
    </w:p>
    <w:p w14:paraId="00000018" w14:textId="77777777" w:rsidR="005A5F97" w:rsidRDefault="005A5F97">
      <w:pPr>
        <w:spacing w:after="0"/>
        <w:rPr>
          <w:rFonts w:ascii="Times New Roman" w:eastAsia="Times New Roman" w:hAnsi="Times New Roman" w:cs="Times New Roman"/>
          <w:sz w:val="24"/>
          <w:szCs w:val="24"/>
        </w:rPr>
      </w:pPr>
      <w:bookmarkStart w:id="117" w:name="_heading=h.60xo9dw1vnyi" w:colFirst="0" w:colLast="0"/>
      <w:bookmarkEnd w:id="117"/>
    </w:p>
    <w:p w14:paraId="00000019" w14:textId="77777777" w:rsidR="005A5F97" w:rsidRDefault="001D494E">
      <w:pPr>
        <w:spacing w:after="0"/>
        <w:rPr>
          <w:rFonts w:ascii="Times New Roman" w:eastAsia="Times New Roman" w:hAnsi="Times New Roman" w:cs="Times New Roman"/>
          <w:sz w:val="24"/>
          <w:szCs w:val="24"/>
        </w:rPr>
      </w:pPr>
      <w:bookmarkStart w:id="118" w:name="_heading=h.yt78ktajndki" w:colFirst="0" w:colLast="0"/>
      <w:bookmarkEnd w:id="118"/>
      <w:r>
        <w:rPr>
          <w:rFonts w:ascii="Times New Roman" w:eastAsia="Times New Roman" w:hAnsi="Times New Roman" w:cs="Times New Roman"/>
          <w:sz w:val="24"/>
          <w:szCs w:val="24"/>
        </w:rPr>
        <w:t xml:space="preserve">The primary goal of the TNC/SFG effort is to understand the interactions between the various threats facing the CA Dungeness crab fishery, the impact that climate change and future uncertainty will have on the fishery, and how to use this information to improve management. To this end, we will use a short-term retrospective simulation to acquire key insights about the performance of various management strategies given recently experienced conditions. The simulation will use weekly and monthly binned data to model population dynamics given catch and effort, threats (humpback whale entanglement risk, domoic acid contamination risk), and various management interventions in order to optimize ecological and economic outcomes. We will use these insights to guide a forecast simulation that will predict the future performance of the fishery under alternative management strategies and given future uncertainty about climate conditions and associated threats. </w:t>
      </w:r>
    </w:p>
    <w:p w14:paraId="0000001A" w14:textId="77777777" w:rsidR="005A5F97" w:rsidRDefault="005A5F97">
      <w:pPr>
        <w:spacing w:after="0"/>
        <w:rPr>
          <w:rFonts w:ascii="Times New Roman" w:eastAsia="Times New Roman" w:hAnsi="Times New Roman" w:cs="Times New Roman"/>
          <w:sz w:val="24"/>
          <w:szCs w:val="24"/>
        </w:rPr>
      </w:pPr>
      <w:bookmarkStart w:id="119" w:name="_heading=h.t20ac8rx0j48" w:colFirst="0" w:colLast="0"/>
      <w:bookmarkEnd w:id="119"/>
    </w:p>
    <w:p w14:paraId="0000001B" w14:textId="62B83425" w:rsidR="005A5F97" w:rsidRDefault="001D494E">
      <w:pPr>
        <w:spacing w:after="0"/>
        <w:rPr>
          <w:rFonts w:ascii="Times New Roman" w:eastAsia="Times New Roman" w:hAnsi="Times New Roman" w:cs="Times New Roman"/>
          <w:sz w:val="24"/>
          <w:szCs w:val="24"/>
        </w:rPr>
      </w:pPr>
      <w:bookmarkStart w:id="120" w:name="_heading=h.e7s4n4ea0gi2" w:colFirst="0" w:colLast="0"/>
      <w:bookmarkEnd w:id="120"/>
      <w:r>
        <w:rPr>
          <w:rFonts w:ascii="Times New Roman" w:eastAsia="Times New Roman" w:hAnsi="Times New Roman" w:cs="Times New Roman"/>
          <w:sz w:val="24"/>
          <w:szCs w:val="24"/>
        </w:rPr>
        <w:t xml:space="preserve">The NOAA NWFSC effort is a targeted approach to </w:t>
      </w:r>
      <w:del w:id="121" w:author="Jameal Samhouri" w:date="2019-08-15T12:08:00Z">
        <w:r w:rsidDel="00ED6BCD">
          <w:rPr>
            <w:rFonts w:ascii="Times New Roman" w:eastAsia="Times New Roman" w:hAnsi="Times New Roman" w:cs="Times New Roman"/>
            <w:sz w:val="24"/>
            <w:szCs w:val="24"/>
          </w:rPr>
          <w:delText xml:space="preserve">reduce </w:delText>
        </w:r>
      </w:del>
      <w:ins w:id="122" w:author="Jameal Samhouri" w:date="2019-08-15T12:08:00Z">
        <w:r w:rsidR="00ED6BCD">
          <w:rPr>
            <w:rFonts w:ascii="Times New Roman" w:eastAsia="Times New Roman" w:hAnsi="Times New Roman" w:cs="Times New Roman"/>
            <w:sz w:val="24"/>
            <w:szCs w:val="24"/>
          </w:rPr>
          <w:t xml:space="preserve">understand </w:t>
        </w:r>
      </w:ins>
      <w:r>
        <w:rPr>
          <w:rFonts w:ascii="Times New Roman" w:eastAsia="Times New Roman" w:hAnsi="Times New Roman" w:cs="Times New Roman"/>
          <w:sz w:val="24"/>
          <w:szCs w:val="24"/>
        </w:rPr>
        <w:t xml:space="preserve">entanglement risk to protected species </w:t>
      </w:r>
      <w:del w:id="123" w:author="Jameal Samhouri" w:date="2019-08-15T12:06:00Z">
        <w:r w:rsidDel="00ED6BCD">
          <w:rPr>
            <w:rFonts w:ascii="Times New Roman" w:eastAsia="Times New Roman" w:hAnsi="Times New Roman" w:cs="Times New Roman"/>
            <w:sz w:val="24"/>
            <w:szCs w:val="24"/>
          </w:rPr>
          <w:delText xml:space="preserve">in </w:delText>
        </w:r>
      </w:del>
      <w:ins w:id="124" w:author="Jameal Samhouri" w:date="2019-08-15T12:06:00Z">
        <w:r w:rsidR="00ED6BCD">
          <w:rPr>
            <w:rFonts w:ascii="Times New Roman" w:eastAsia="Times New Roman" w:hAnsi="Times New Roman" w:cs="Times New Roman"/>
            <w:sz w:val="24"/>
            <w:szCs w:val="24"/>
          </w:rPr>
          <w:t xml:space="preserve">on </w:t>
        </w:r>
      </w:ins>
      <w:r>
        <w:rPr>
          <w:rFonts w:ascii="Times New Roman" w:eastAsia="Times New Roman" w:hAnsi="Times New Roman" w:cs="Times New Roman"/>
          <w:sz w:val="24"/>
          <w:szCs w:val="24"/>
        </w:rPr>
        <w:t>the West Coast</w:t>
      </w:r>
      <w:ins w:id="125" w:author="Jameal Samhouri" w:date="2019-08-15T12:06:00Z">
        <w:r w:rsidR="00ED6BCD">
          <w:rPr>
            <w:rFonts w:ascii="Times New Roman" w:eastAsia="Times New Roman" w:hAnsi="Times New Roman" w:cs="Times New Roman"/>
            <w:sz w:val="24"/>
            <w:szCs w:val="24"/>
          </w:rPr>
          <w:t xml:space="preserve"> and </w:t>
        </w:r>
      </w:ins>
      <w:ins w:id="126" w:author="Jameal Samhouri" w:date="2019-08-15T12:08:00Z">
        <w:r w:rsidR="00ED6BCD">
          <w:rPr>
            <w:rFonts w:ascii="Times New Roman" w:eastAsia="Times New Roman" w:hAnsi="Times New Roman" w:cs="Times New Roman"/>
            <w:sz w:val="24"/>
            <w:szCs w:val="24"/>
          </w:rPr>
          <w:t>evaluate</w:t>
        </w:r>
      </w:ins>
      <w:ins w:id="127" w:author="Jameal Samhouri" w:date="2019-08-15T12:06:00Z">
        <w:r w:rsidR="00ED6BCD">
          <w:rPr>
            <w:rFonts w:ascii="Times New Roman" w:eastAsia="Times New Roman" w:hAnsi="Times New Roman" w:cs="Times New Roman"/>
            <w:sz w:val="24"/>
            <w:szCs w:val="24"/>
          </w:rPr>
          <w:t xml:space="preserve"> how alternative management interventions </w:t>
        </w:r>
      </w:ins>
      <w:ins w:id="128" w:author="Jameal Samhouri" w:date="2019-08-15T12:08:00Z">
        <w:r w:rsidR="00ED6BCD">
          <w:rPr>
            <w:rFonts w:ascii="Times New Roman" w:eastAsia="Times New Roman" w:hAnsi="Times New Roman" w:cs="Times New Roman"/>
            <w:sz w:val="24"/>
            <w:szCs w:val="24"/>
          </w:rPr>
          <w:t xml:space="preserve">have affected and </w:t>
        </w:r>
      </w:ins>
      <w:ins w:id="129" w:author="Jameal Samhouri" w:date="2019-08-15T12:06:00Z">
        <w:r w:rsidR="00ED6BCD">
          <w:rPr>
            <w:rFonts w:ascii="Times New Roman" w:eastAsia="Times New Roman" w:hAnsi="Times New Roman" w:cs="Times New Roman"/>
            <w:sz w:val="24"/>
            <w:szCs w:val="24"/>
          </w:rPr>
          <w:t>will affect fisheries a</w:t>
        </w:r>
      </w:ins>
      <w:ins w:id="130" w:author="Jameal Samhouri" w:date="2019-08-15T12:07:00Z">
        <w:r w:rsidR="00ED6BCD">
          <w:rPr>
            <w:rFonts w:ascii="Times New Roman" w:eastAsia="Times New Roman" w:hAnsi="Times New Roman" w:cs="Times New Roman"/>
            <w:sz w:val="24"/>
            <w:szCs w:val="24"/>
          </w:rPr>
          <w:t>nd fishing communities</w:t>
        </w:r>
      </w:ins>
      <w:r>
        <w:rPr>
          <w:rFonts w:ascii="Times New Roman" w:eastAsia="Times New Roman" w:hAnsi="Times New Roman" w:cs="Times New Roman"/>
          <w:sz w:val="24"/>
          <w:szCs w:val="24"/>
        </w:rPr>
        <w:t xml:space="preserve">. Model data will be at a higher spatial and temporal resolution for both fishery dynamics and whale migration (for both humpback and blue whales), meaning the risk assessment will be able to address fine-scale retrospective questions about maintaining a sustainable fishery while minimizing whale entanglements under alternative management scenarios. </w:t>
      </w:r>
      <w:ins w:id="131" w:author="Jameal Samhouri" w:date="2019-08-16T06:45:00Z">
        <w:r w:rsidR="001649CE">
          <w:rPr>
            <w:rFonts w:ascii="Times New Roman" w:eastAsia="Times New Roman" w:hAnsi="Times New Roman" w:cs="Times New Roman"/>
            <w:sz w:val="24"/>
            <w:szCs w:val="24"/>
          </w:rPr>
          <w:t xml:space="preserve">NOAA will also try to </w:t>
        </w:r>
      </w:ins>
      <w:ins w:id="132" w:author="Jameal Samhouri" w:date="2019-08-16T06:46:00Z">
        <w:r w:rsidR="001649CE">
          <w:rPr>
            <w:rFonts w:ascii="Times New Roman" w:eastAsia="Times New Roman" w:hAnsi="Times New Roman" w:cs="Times New Roman"/>
            <w:sz w:val="24"/>
            <w:szCs w:val="24"/>
          </w:rPr>
          <w:t xml:space="preserve">design a </w:t>
        </w:r>
      </w:ins>
      <w:ins w:id="133" w:author="Jameal Samhouri" w:date="2019-08-16T06:45:00Z">
        <w:r w:rsidR="001649CE">
          <w:rPr>
            <w:rFonts w:ascii="Times New Roman" w:eastAsia="Times New Roman" w:hAnsi="Times New Roman" w:cs="Times New Roman"/>
            <w:sz w:val="24"/>
            <w:szCs w:val="24"/>
          </w:rPr>
          <w:t xml:space="preserve">model </w:t>
        </w:r>
      </w:ins>
      <w:ins w:id="134" w:author="Jameal Samhouri" w:date="2019-08-16T06:46:00Z">
        <w:r w:rsidR="001649CE">
          <w:rPr>
            <w:rFonts w:ascii="Times New Roman" w:eastAsia="Times New Roman" w:hAnsi="Times New Roman" w:cs="Times New Roman"/>
            <w:sz w:val="24"/>
            <w:szCs w:val="24"/>
          </w:rPr>
          <w:t>that can provide closer to real-time information about risk</w:t>
        </w:r>
      </w:ins>
      <w:ins w:id="135" w:author="Jameal Samhouri" w:date="2019-08-16T06:47:00Z">
        <w:r w:rsidR="001649CE">
          <w:rPr>
            <w:rFonts w:ascii="Times New Roman" w:eastAsia="Times New Roman" w:hAnsi="Times New Roman" w:cs="Times New Roman"/>
            <w:sz w:val="24"/>
            <w:szCs w:val="24"/>
          </w:rPr>
          <w:t xml:space="preserve">, and as such will </w:t>
        </w:r>
        <w:r w:rsidR="001649CE" w:rsidRPr="001649CE">
          <w:rPr>
            <w:rFonts w:ascii="Times New Roman" w:eastAsia="Times New Roman" w:hAnsi="Times New Roman" w:cs="Times New Roman"/>
            <w:sz w:val="24"/>
            <w:szCs w:val="24"/>
          </w:rPr>
          <w:t>investigat</w:t>
        </w:r>
        <w:r w:rsidR="001649CE">
          <w:rPr>
            <w:rFonts w:ascii="Times New Roman" w:eastAsia="Times New Roman" w:hAnsi="Times New Roman" w:cs="Times New Roman"/>
            <w:sz w:val="24"/>
            <w:szCs w:val="24"/>
          </w:rPr>
          <w:t>e</w:t>
        </w:r>
        <w:r w:rsidR="001649CE" w:rsidRPr="001649CE">
          <w:rPr>
            <w:rFonts w:ascii="Times New Roman" w:eastAsia="Times New Roman" w:hAnsi="Times New Roman" w:cs="Times New Roman"/>
            <w:sz w:val="24"/>
            <w:szCs w:val="24"/>
          </w:rPr>
          <w:t xml:space="preserve"> </w:t>
        </w:r>
        <w:r w:rsidR="001649CE">
          <w:rPr>
            <w:rFonts w:ascii="Times New Roman" w:eastAsia="Times New Roman" w:hAnsi="Times New Roman" w:cs="Times New Roman"/>
            <w:sz w:val="24"/>
            <w:szCs w:val="24"/>
          </w:rPr>
          <w:t xml:space="preserve">how </w:t>
        </w:r>
        <w:r w:rsidR="001649CE" w:rsidRPr="001649CE">
          <w:rPr>
            <w:rFonts w:ascii="Times New Roman" w:eastAsia="Times New Roman" w:hAnsi="Times New Roman" w:cs="Times New Roman"/>
            <w:sz w:val="24"/>
            <w:szCs w:val="24"/>
          </w:rPr>
          <w:t xml:space="preserve">data </w:t>
        </w:r>
        <w:r w:rsidR="001649CE">
          <w:rPr>
            <w:rFonts w:ascii="Times New Roman" w:eastAsia="Times New Roman" w:hAnsi="Times New Roman" w:cs="Times New Roman"/>
            <w:sz w:val="24"/>
            <w:szCs w:val="24"/>
          </w:rPr>
          <w:t xml:space="preserve">resolution </w:t>
        </w:r>
        <w:r w:rsidR="001649CE" w:rsidRPr="001649CE">
          <w:rPr>
            <w:rFonts w:ascii="Times New Roman" w:eastAsia="Times New Roman" w:hAnsi="Times New Roman" w:cs="Times New Roman"/>
            <w:sz w:val="24"/>
            <w:szCs w:val="24"/>
          </w:rPr>
          <w:t>affects the efficacy of short-term forecasts and management advice</w:t>
        </w:r>
        <w:r w:rsidR="001649C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 NOAA effort can also add new coastwide insights by developing an understanding of how management in CA might impact Dungeness fisheries in OR and WA under coordinated and uncoordinated implementation strategies</w:t>
      </w:r>
      <w:ins w:id="136" w:author="Jameal Samhouri" w:date="2019-08-15T12:13:00Z">
        <w:r w:rsidR="00855CEF">
          <w:rPr>
            <w:rFonts w:ascii="Times New Roman" w:eastAsia="Times New Roman" w:hAnsi="Times New Roman" w:cs="Times New Roman"/>
            <w:sz w:val="24"/>
            <w:szCs w:val="24"/>
          </w:rPr>
          <w:t xml:space="preserve">, as well as assessing how coastwide coordination of management interventions </w:t>
        </w:r>
        <w:r w:rsidR="009F5491">
          <w:rPr>
            <w:rFonts w:ascii="Times New Roman" w:eastAsia="Times New Roman" w:hAnsi="Times New Roman" w:cs="Times New Roman"/>
            <w:sz w:val="24"/>
            <w:szCs w:val="24"/>
          </w:rPr>
          <w:t>may influence whales, fisheries, and fishing communities</w:t>
        </w:r>
      </w:ins>
      <w:r>
        <w:rPr>
          <w:rFonts w:ascii="Times New Roman" w:eastAsia="Times New Roman" w:hAnsi="Times New Roman" w:cs="Times New Roman"/>
          <w:sz w:val="24"/>
          <w:szCs w:val="24"/>
        </w:rPr>
        <w:t xml:space="preserve">. </w:t>
      </w:r>
    </w:p>
    <w:p w14:paraId="0000001C" w14:textId="77777777" w:rsidR="005A5F97" w:rsidRDefault="005A5F97">
      <w:pPr>
        <w:spacing w:after="0"/>
        <w:rPr>
          <w:rFonts w:ascii="Times New Roman" w:eastAsia="Times New Roman" w:hAnsi="Times New Roman" w:cs="Times New Roman"/>
          <w:sz w:val="24"/>
          <w:szCs w:val="24"/>
        </w:rPr>
      </w:pPr>
      <w:bookmarkStart w:id="137" w:name="_heading=h.1ip6x6g776fw" w:colFirst="0" w:colLast="0"/>
      <w:bookmarkEnd w:id="137"/>
    </w:p>
    <w:p w14:paraId="0000001D" w14:textId="610FBD9C" w:rsidR="005A5F97" w:rsidRDefault="001D494E">
      <w:pPr>
        <w:spacing w:after="0"/>
        <w:rPr>
          <w:rFonts w:ascii="Times New Roman" w:eastAsia="Times New Roman" w:hAnsi="Times New Roman" w:cs="Times New Roman"/>
          <w:sz w:val="24"/>
          <w:szCs w:val="24"/>
        </w:rPr>
      </w:pPr>
      <w:bookmarkStart w:id="138" w:name="_heading=h.flo5rigeu5po" w:colFirst="0" w:colLast="0"/>
      <w:bookmarkEnd w:id="138"/>
      <w:r>
        <w:rPr>
          <w:rFonts w:ascii="Times New Roman" w:eastAsia="Times New Roman" w:hAnsi="Times New Roman" w:cs="Times New Roman"/>
          <w:sz w:val="24"/>
          <w:szCs w:val="24"/>
        </w:rPr>
        <w:t>Ultimately, aligning the messages from these two bodies of work will be highly valuable for informing both fishery and risk management decisions.</w:t>
      </w:r>
      <w:ins w:id="139" w:author="Jameal Samhouri" w:date="2019-08-16T06:47:00Z">
        <w:r w:rsidR="00165980">
          <w:rPr>
            <w:rFonts w:ascii="Times New Roman" w:eastAsia="Times New Roman" w:hAnsi="Times New Roman" w:cs="Times New Roman"/>
            <w:sz w:val="24"/>
            <w:szCs w:val="24"/>
          </w:rPr>
          <w:t xml:space="preserve"> One clear avenue for doing so will include </w:t>
        </w:r>
      </w:ins>
      <w:ins w:id="140" w:author="Jameal Samhouri" w:date="2019-08-16T06:48:00Z">
        <w:r w:rsidR="00165980">
          <w:rPr>
            <w:rFonts w:ascii="Times New Roman" w:eastAsia="Times New Roman" w:hAnsi="Times New Roman" w:cs="Times New Roman"/>
            <w:sz w:val="24"/>
            <w:szCs w:val="24"/>
          </w:rPr>
          <w:t>comparison of model results, and considerat</w:t>
        </w:r>
      </w:ins>
      <w:ins w:id="141" w:author="Jameal Samhouri" w:date="2019-08-16T06:49:00Z">
        <w:r w:rsidR="00165980">
          <w:rPr>
            <w:rFonts w:ascii="Times New Roman" w:eastAsia="Times New Roman" w:hAnsi="Times New Roman" w:cs="Times New Roman"/>
            <w:sz w:val="24"/>
            <w:szCs w:val="24"/>
          </w:rPr>
          <w:t>ion of using model ensembles to inform fisheries managers.</w:t>
        </w:r>
      </w:ins>
    </w:p>
    <w:p w14:paraId="0000001E" w14:textId="77777777" w:rsidR="005A5F97" w:rsidRDefault="005A5F97">
      <w:pPr>
        <w:spacing w:after="0" w:line="240" w:lineRule="auto"/>
        <w:rPr>
          <w:rFonts w:ascii="Times New Roman" w:eastAsia="Times New Roman" w:hAnsi="Times New Roman" w:cs="Times New Roman"/>
          <w:sz w:val="24"/>
          <w:szCs w:val="24"/>
        </w:rPr>
      </w:pPr>
    </w:p>
    <w:p w14:paraId="0000001F" w14:textId="77777777" w:rsidR="005A5F97" w:rsidRDefault="005A5F97">
      <w:pPr>
        <w:spacing w:after="0" w:line="240" w:lineRule="auto"/>
        <w:rPr>
          <w:rFonts w:ascii="Times New Roman" w:eastAsia="Times New Roman" w:hAnsi="Times New Roman" w:cs="Times New Roman"/>
          <w:sz w:val="24"/>
          <w:szCs w:val="24"/>
        </w:rPr>
      </w:pPr>
    </w:p>
    <w:p w14:paraId="00000020" w14:textId="77777777" w:rsidR="005A5F97" w:rsidRDefault="001D494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TNC-SFG-NOAA Collaborative Working Group</w:t>
      </w:r>
    </w:p>
    <w:p w14:paraId="00000021" w14:textId="5E293C17" w:rsidR="005A5F97" w:rsidRDefault="001D4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strengthen our collaborative relationships and ensure complementary bodies of work between TNC, SFG, and NOAA, we will hold an in-person meeting in </w:t>
      </w:r>
      <w:ins w:id="142" w:author="Lyall Bellquist" w:date="2019-10-02T16:22:00Z">
        <w:r w:rsidR="00AB41DE">
          <w:rPr>
            <w:rFonts w:ascii="Times New Roman" w:eastAsia="Times New Roman" w:hAnsi="Times New Roman" w:cs="Times New Roman"/>
            <w:sz w:val="24"/>
            <w:szCs w:val="24"/>
          </w:rPr>
          <w:t xml:space="preserve"> </w:t>
        </w:r>
      </w:ins>
      <w:del w:id="143" w:author="Lyall Bellquist" w:date="2019-10-02T16:21:00Z">
        <w:r w:rsidRPr="00AB41DE" w:rsidDel="00AB41DE">
          <w:rPr>
            <w:rFonts w:ascii="Times New Roman" w:eastAsia="Times New Roman" w:hAnsi="Times New Roman" w:cs="Times New Roman"/>
            <w:sz w:val="24"/>
            <w:szCs w:val="24"/>
            <w:u w:val="single"/>
            <w:rPrChange w:id="144" w:author="Lyall Bellquist" w:date="2019-10-02T16:22:00Z">
              <w:rPr>
                <w:rFonts w:ascii="Times New Roman" w:eastAsia="Times New Roman" w:hAnsi="Times New Roman" w:cs="Times New Roman"/>
                <w:sz w:val="24"/>
                <w:szCs w:val="24"/>
              </w:rPr>
            </w:rPrChange>
          </w:rPr>
          <w:delText xml:space="preserve">Seattle </w:delText>
        </w:r>
      </w:del>
      <w:ins w:id="145" w:author="Lyall Bellquist" w:date="2019-10-02T16:21:00Z">
        <w:r w:rsidR="00AB41DE" w:rsidRPr="00AB41DE">
          <w:rPr>
            <w:rFonts w:ascii="Times New Roman" w:eastAsia="Times New Roman" w:hAnsi="Times New Roman" w:cs="Times New Roman"/>
            <w:sz w:val="24"/>
            <w:szCs w:val="24"/>
            <w:u w:val="single"/>
            <w:rPrChange w:id="146" w:author="Lyall Bellquist" w:date="2019-10-02T16:22:00Z">
              <w:rPr>
                <w:rFonts w:ascii="Times New Roman" w:eastAsia="Times New Roman" w:hAnsi="Times New Roman" w:cs="Times New Roman"/>
                <w:sz w:val="24"/>
                <w:szCs w:val="24"/>
              </w:rPr>
            </w:rPrChange>
          </w:rPr>
          <w:t>TBD</w:t>
        </w:r>
      </w:ins>
      <w:ins w:id="147" w:author="Lyall Bellquist" w:date="2019-10-02T16:22:00Z">
        <w:r w:rsidR="00AB41DE">
          <w:rPr>
            <w:rFonts w:ascii="Times New Roman" w:eastAsia="Times New Roman" w:hAnsi="Times New Roman" w:cs="Times New Roman"/>
            <w:sz w:val="24"/>
            <w:szCs w:val="24"/>
            <w:u w:val="single"/>
          </w:rPr>
          <w:t xml:space="preserve"> </w:t>
        </w:r>
      </w:ins>
      <w:ins w:id="148" w:author="Lyall Bellquist" w:date="2019-10-02T16:21:00Z">
        <w:r w:rsidR="00AB41D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 the Fall of 2019. The goal will be to present analysis updates, identify and strengthen nodes of synergy, align workstreams under an integrated and common message, and identify opportunities to enhance impact such that the whole is greater than the sum of the parts. </w:t>
      </w:r>
      <w:bookmarkStart w:id="149" w:name="_GoBack"/>
      <w:bookmarkEnd w:id="149"/>
      <w:r>
        <w:rPr>
          <w:rFonts w:ascii="Times New Roman" w:eastAsia="Times New Roman" w:hAnsi="Times New Roman" w:cs="Times New Roman"/>
          <w:sz w:val="24"/>
          <w:szCs w:val="24"/>
        </w:rPr>
        <w:t xml:space="preserve">Potential topics of discussion will </w:t>
      </w:r>
      <w:r>
        <w:rPr>
          <w:rFonts w:ascii="Times New Roman" w:eastAsia="Times New Roman" w:hAnsi="Times New Roman" w:cs="Times New Roman"/>
          <w:sz w:val="24"/>
          <w:szCs w:val="24"/>
        </w:rPr>
        <w:lastRenderedPageBreak/>
        <w:t>include data sharing, model integration (e.g., VMS-based vs. block-based analyses), future presentations in the Ocean Modeling Forum, products and future directions, etc.</w:t>
      </w:r>
    </w:p>
    <w:p w14:paraId="00000022" w14:textId="77777777" w:rsidR="005A5F97" w:rsidRDefault="005A5F97">
      <w:pPr>
        <w:spacing w:line="240" w:lineRule="auto"/>
        <w:rPr>
          <w:rFonts w:ascii="Times New Roman" w:eastAsia="Times New Roman" w:hAnsi="Times New Roman" w:cs="Times New Roman"/>
          <w:sz w:val="24"/>
          <w:szCs w:val="24"/>
        </w:rPr>
      </w:pPr>
    </w:p>
    <w:sectPr w:rsidR="005A5F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381C2" w14:textId="77777777" w:rsidR="00586EBE" w:rsidRDefault="00586EBE" w:rsidP="000705EA">
      <w:pPr>
        <w:spacing w:after="0" w:line="240" w:lineRule="auto"/>
      </w:pPr>
      <w:r>
        <w:separator/>
      </w:r>
    </w:p>
  </w:endnote>
  <w:endnote w:type="continuationSeparator" w:id="0">
    <w:p w14:paraId="592DC114" w14:textId="77777777" w:rsidR="00586EBE" w:rsidRDefault="00586EBE" w:rsidP="0007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8C339" w14:textId="77777777" w:rsidR="00586EBE" w:rsidRDefault="00586EBE" w:rsidP="000705EA">
      <w:pPr>
        <w:spacing w:after="0" w:line="240" w:lineRule="auto"/>
      </w:pPr>
      <w:r>
        <w:separator/>
      </w:r>
    </w:p>
  </w:footnote>
  <w:footnote w:type="continuationSeparator" w:id="0">
    <w:p w14:paraId="0A9CE679" w14:textId="77777777" w:rsidR="00586EBE" w:rsidRDefault="00586EBE" w:rsidP="000705E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u">
    <w15:presenceInfo w15:providerId="None" w15:userId=" Liu"/>
  </w15:person>
  <w15:person w15:author="Lyall Bellquist">
    <w15:presenceInfo w15:providerId="None" w15:userId="Lyall Bellquist"/>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97"/>
    <w:rsid w:val="000705EA"/>
    <w:rsid w:val="000A3D01"/>
    <w:rsid w:val="001649CE"/>
    <w:rsid w:val="00165980"/>
    <w:rsid w:val="001D494E"/>
    <w:rsid w:val="00260CF5"/>
    <w:rsid w:val="00280DFB"/>
    <w:rsid w:val="003F26F6"/>
    <w:rsid w:val="005356C7"/>
    <w:rsid w:val="00586EBE"/>
    <w:rsid w:val="005A5F97"/>
    <w:rsid w:val="007D0245"/>
    <w:rsid w:val="00855CEF"/>
    <w:rsid w:val="008C62B6"/>
    <w:rsid w:val="00980D06"/>
    <w:rsid w:val="009F5491"/>
    <w:rsid w:val="00AA4A91"/>
    <w:rsid w:val="00AB41DE"/>
    <w:rsid w:val="00AD7644"/>
    <w:rsid w:val="00AE42BF"/>
    <w:rsid w:val="00B065C7"/>
    <w:rsid w:val="00B31FF5"/>
    <w:rsid w:val="00BD108C"/>
    <w:rsid w:val="00EA1712"/>
    <w:rsid w:val="00ED6BCD"/>
    <w:rsid w:val="00F1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8F845"/>
  <w15:docId w15:val="{040382CE-A3BD-4688-BA5D-E97D9912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31FF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31FF5"/>
    <w:rPr>
      <w:rFonts w:ascii="Times New Roman" w:hAnsi="Times New Roman"/>
      <w:sz w:val="18"/>
      <w:szCs w:val="18"/>
    </w:rPr>
  </w:style>
  <w:style w:type="character" w:styleId="CommentReference">
    <w:name w:val="annotation reference"/>
    <w:basedOn w:val="DefaultParagraphFont"/>
    <w:uiPriority w:val="99"/>
    <w:semiHidden/>
    <w:unhideWhenUsed/>
    <w:rsid w:val="00AA4A91"/>
    <w:rPr>
      <w:sz w:val="16"/>
      <w:szCs w:val="16"/>
    </w:rPr>
  </w:style>
  <w:style w:type="paragraph" w:styleId="CommentText">
    <w:name w:val="annotation text"/>
    <w:basedOn w:val="Normal"/>
    <w:link w:val="CommentTextChar"/>
    <w:uiPriority w:val="99"/>
    <w:semiHidden/>
    <w:unhideWhenUsed/>
    <w:rsid w:val="00AA4A91"/>
    <w:pPr>
      <w:spacing w:line="240" w:lineRule="auto"/>
    </w:pPr>
    <w:rPr>
      <w:sz w:val="20"/>
      <w:szCs w:val="20"/>
    </w:rPr>
  </w:style>
  <w:style w:type="character" w:customStyle="1" w:styleId="CommentTextChar">
    <w:name w:val="Comment Text Char"/>
    <w:basedOn w:val="DefaultParagraphFont"/>
    <w:link w:val="CommentText"/>
    <w:uiPriority w:val="99"/>
    <w:semiHidden/>
    <w:rsid w:val="00AA4A91"/>
    <w:rPr>
      <w:sz w:val="20"/>
      <w:szCs w:val="20"/>
    </w:rPr>
  </w:style>
  <w:style w:type="paragraph" w:styleId="CommentSubject">
    <w:name w:val="annotation subject"/>
    <w:basedOn w:val="CommentText"/>
    <w:next w:val="CommentText"/>
    <w:link w:val="CommentSubjectChar"/>
    <w:uiPriority w:val="99"/>
    <w:semiHidden/>
    <w:unhideWhenUsed/>
    <w:rsid w:val="00AA4A91"/>
    <w:rPr>
      <w:b/>
      <w:bCs/>
    </w:rPr>
  </w:style>
  <w:style w:type="character" w:customStyle="1" w:styleId="CommentSubjectChar">
    <w:name w:val="Comment Subject Char"/>
    <w:basedOn w:val="CommentTextChar"/>
    <w:link w:val="CommentSubject"/>
    <w:uiPriority w:val="99"/>
    <w:semiHidden/>
    <w:rsid w:val="00AA4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oFsMMf3pmf1S9cOEUzsHmjRSQ==">AMUW2mVdASDp4QUC9RslQw2W+qcbK3kkOt4SenT4oGArYhLrxw1DKSvBanK5afh4IxoPY8ADeHpmlA4Q+hxZ8tJw6G24UhYBWmPK3kiPWbqU5YaSn7r6a67osZrGKEcEsbqgVZEKirOFWG64YhQuP2CwOeu3jMufTWRUbl4TfRp68yN4kldRwYjYcW732NYnjnlUu2E2LOp9QeP6B0iW2i0t5Zj6q81sQGcTBT2kzNQxSEBt7m/r/F9b9GQNoGZ6ADuq5T5l5I1a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Lyall Bellquist</dc:creator>
  <cp:lastModifiedBy>Lyall Bellquist</cp:lastModifiedBy>
  <cp:revision>5</cp:revision>
  <dcterms:created xsi:type="dcterms:W3CDTF">2019-08-20T17:33:00Z</dcterms:created>
  <dcterms:modified xsi:type="dcterms:W3CDTF">2019-10-02T23:22:00Z</dcterms:modified>
</cp:coreProperties>
</file>